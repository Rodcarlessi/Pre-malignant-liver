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4836F" w14:textId="77777777" w:rsidR="00D44404" w:rsidRPr="00456745" w:rsidRDefault="00D44404" w:rsidP="00D44404">
      <w:pPr>
        <w:pStyle w:val="Title"/>
        <w:spacing w:before="60"/>
        <w:contextualSpacing w:val="0"/>
        <w:jc w:val="center"/>
        <w:rPr>
          <w:rFonts w:ascii="Calibri" w:hAnsi="Calibri" w:cs="Calibri"/>
          <w:sz w:val="44"/>
          <w:szCs w:val="44"/>
        </w:rPr>
      </w:pPr>
      <w:r w:rsidRPr="00456745">
        <w:rPr>
          <w:rFonts w:ascii="Calibri" w:hAnsi="Calibri" w:cs="Calibri"/>
          <w:sz w:val="44"/>
          <w:szCs w:val="44"/>
        </w:rPr>
        <w:t>Peer Review of Educational Practice (PREP)</w:t>
      </w:r>
    </w:p>
    <w:p w14:paraId="6872F963" w14:textId="77777777" w:rsidR="00D44404" w:rsidRPr="00456745" w:rsidRDefault="00D44404" w:rsidP="00D44404">
      <w:pPr>
        <w:pStyle w:val="Header"/>
        <w:tabs>
          <w:tab w:val="clear" w:pos="4513"/>
          <w:tab w:val="clear" w:pos="9026"/>
        </w:tabs>
        <w:ind w:left="-142" w:right="-143"/>
        <w:jc w:val="center"/>
        <w:rPr>
          <w:rFonts w:ascii="Calibri" w:hAnsi="Calibri" w:cs="Calibri"/>
        </w:rPr>
      </w:pPr>
      <w:r w:rsidRPr="00456745">
        <w:rPr>
          <w:rFonts w:ascii="Calibri" w:hAnsi="Calibri" w:cs="Calibri"/>
          <w:sz w:val="36"/>
          <w:szCs w:val="46"/>
        </w:rPr>
        <w:t>Report and Action Plan – Learning and Teaching Pathway</w:t>
      </w:r>
    </w:p>
    <w:p w14:paraId="7605C50F" w14:textId="77777777" w:rsidR="00D44404" w:rsidRDefault="00D44404" w:rsidP="00C660D8">
      <w:pPr>
        <w:spacing w:after="0" w:line="240" w:lineRule="auto"/>
        <w:jc w:val="both"/>
        <w:rPr>
          <w:rFonts w:cstheme="minorHAnsi"/>
          <w:sz w:val="22"/>
        </w:rPr>
      </w:pPr>
    </w:p>
    <w:p w14:paraId="356C5ACD" w14:textId="680A810D" w:rsidR="00CF2574" w:rsidRDefault="00C660D8" w:rsidP="00C660D8">
      <w:pPr>
        <w:spacing w:after="0" w:line="240" w:lineRule="auto"/>
        <w:jc w:val="both"/>
        <w:rPr>
          <w:rFonts w:cstheme="minorHAnsi"/>
          <w:sz w:val="22"/>
        </w:rPr>
      </w:pPr>
      <w:r w:rsidRPr="00C660D8">
        <w:rPr>
          <w:rFonts w:cstheme="minorHAnsi"/>
          <w:sz w:val="22"/>
        </w:rPr>
        <w:t>This form can be used by the reviewer to provide a final Formative or Summative Report on their assessment of the educational practice of the person being reviewed</w:t>
      </w:r>
      <w:r w:rsidR="008A0DB2">
        <w:rPr>
          <w:rFonts w:cstheme="minorHAnsi"/>
          <w:sz w:val="22"/>
        </w:rPr>
        <w:t>.</w:t>
      </w:r>
    </w:p>
    <w:p w14:paraId="7C7142E1" w14:textId="77777777" w:rsidR="00C660D8" w:rsidRPr="008A0DB2" w:rsidRDefault="00C660D8" w:rsidP="00C660D8">
      <w:pPr>
        <w:spacing w:after="0" w:line="240" w:lineRule="auto"/>
        <w:jc w:val="both"/>
        <w:rPr>
          <w:rFonts w:cstheme="minorHAnsi"/>
          <w:sz w:val="22"/>
        </w:rPr>
      </w:pPr>
    </w:p>
    <w:p w14:paraId="04ED2778" w14:textId="037D20FC" w:rsidR="00D73CC8" w:rsidRDefault="00D73CC8" w:rsidP="00C660D8">
      <w:pPr>
        <w:spacing w:after="0" w:line="240" w:lineRule="auto"/>
        <w:rPr>
          <w:rStyle w:val="Hyperlink"/>
          <w:rFonts w:cstheme="minorHAnsi"/>
          <w:sz w:val="22"/>
        </w:rPr>
      </w:pPr>
      <w:r w:rsidRPr="008A0DB2">
        <w:rPr>
          <w:rFonts w:cstheme="minorHAnsi"/>
          <w:sz w:val="22"/>
        </w:rPr>
        <w:t xml:space="preserve">All completed reviews must be lodged with </w:t>
      </w:r>
      <w:r w:rsidR="004E013B" w:rsidRPr="008A0DB2">
        <w:rPr>
          <w:rFonts w:cstheme="minorHAnsi"/>
          <w:sz w:val="22"/>
        </w:rPr>
        <w:t>Learning Innovations &amp; Teaching Excellence Centre</w:t>
      </w:r>
      <w:r w:rsidRPr="008A0DB2">
        <w:rPr>
          <w:rFonts w:cstheme="minorHAnsi"/>
          <w:sz w:val="22"/>
        </w:rPr>
        <w:t xml:space="preserve">, </w:t>
      </w:r>
      <w:hyperlink r:id="rId11" w:history="1">
        <w:r w:rsidR="00397D3B" w:rsidRPr="00397D3B">
          <w:rPr>
            <w:rStyle w:val="Hyperlink"/>
            <w:rFonts w:cstheme="minorHAnsi"/>
            <w:sz w:val="22"/>
          </w:rPr>
          <w:t>teachingexcellence@curtin.edu.au</w:t>
        </w:r>
      </w:hyperlink>
    </w:p>
    <w:p w14:paraId="4157DDBA" w14:textId="77777777" w:rsidR="00DD68E2" w:rsidRPr="008A0DB2" w:rsidRDefault="00DD68E2" w:rsidP="00DD68E2">
      <w:pPr>
        <w:spacing w:after="0" w:line="240" w:lineRule="auto"/>
        <w:rPr>
          <w:rFonts w:cstheme="minorHAnsi"/>
          <w:sz w:val="22"/>
        </w:rPr>
      </w:pPr>
    </w:p>
    <w:p w14:paraId="190FC6BE" w14:textId="53E73A01" w:rsidR="006744FD" w:rsidRDefault="00155138" w:rsidP="00C660D8">
      <w:pPr>
        <w:spacing w:after="0" w:line="240" w:lineRule="auto"/>
        <w:rPr>
          <w:rFonts w:cstheme="minorHAnsi"/>
          <w:sz w:val="22"/>
        </w:rPr>
      </w:pPr>
      <w:sdt>
        <w:sdtPr>
          <w:rPr>
            <w:rFonts w:cstheme="minorHAnsi"/>
            <w:color w:val="0563C1" w:themeColor="hyperlink"/>
            <w:u w:val="single"/>
          </w:rPr>
          <w:id w:val="-1269229913"/>
          <w14:checkbox>
            <w14:checked w14:val="0"/>
            <w14:checkedState w14:val="2612" w14:font="MS Gothic"/>
            <w14:uncheckedState w14:val="2610" w14:font="MS Gothic"/>
          </w14:checkbox>
        </w:sdtPr>
        <w:sdtEndPr/>
        <w:sdtContent>
          <w:r w:rsidR="004B4B58">
            <w:rPr>
              <w:rFonts w:ascii="MS Gothic" w:eastAsia="MS Gothic" w:hAnsi="MS Gothic" w:cstheme="minorHAnsi" w:hint="eastAsia"/>
            </w:rPr>
            <w:t>☐</w:t>
          </w:r>
        </w:sdtContent>
      </w:sdt>
      <w:r w:rsidR="006744FD" w:rsidRPr="008A0DB2">
        <w:rPr>
          <w:rFonts w:cstheme="minorHAnsi"/>
          <w:i/>
        </w:rPr>
        <w:t xml:space="preserve"> </w:t>
      </w:r>
      <w:r w:rsidR="007257BE">
        <w:rPr>
          <w:rFonts w:cstheme="minorHAnsi"/>
          <w:sz w:val="22"/>
        </w:rPr>
        <w:t>C</w:t>
      </w:r>
      <w:r w:rsidR="006744FD" w:rsidRPr="008A0DB2">
        <w:rPr>
          <w:rFonts w:cstheme="minorHAnsi"/>
          <w:sz w:val="22"/>
        </w:rPr>
        <w:t xml:space="preserve">lick the </w:t>
      </w:r>
      <w:proofErr w:type="gramStart"/>
      <w:r w:rsidR="006744FD" w:rsidRPr="008A0DB2">
        <w:rPr>
          <w:rFonts w:cstheme="minorHAnsi"/>
          <w:sz w:val="22"/>
        </w:rPr>
        <w:t>check-box</w:t>
      </w:r>
      <w:proofErr w:type="gramEnd"/>
      <w:r w:rsidR="006744FD" w:rsidRPr="008A0DB2">
        <w:rPr>
          <w:rFonts w:cstheme="minorHAnsi"/>
          <w:sz w:val="22"/>
        </w:rPr>
        <w:t xml:space="preserve"> to check/uncheck</w:t>
      </w:r>
    </w:p>
    <w:p w14:paraId="5AA5AECA" w14:textId="77777777" w:rsidR="00C660D8" w:rsidRPr="008A0DB2" w:rsidRDefault="00C660D8" w:rsidP="00C660D8">
      <w:pPr>
        <w:spacing w:after="0" w:line="240" w:lineRule="auto"/>
        <w:rPr>
          <w:rFonts w:cstheme="minorHAnsi"/>
          <w:sz w:val="22"/>
        </w:rPr>
      </w:pPr>
    </w:p>
    <w:p w14:paraId="0D481795" w14:textId="4EF17441" w:rsidR="004A4A57" w:rsidRPr="008A0DB2" w:rsidRDefault="008A0DB2" w:rsidP="00316889">
      <w:pPr>
        <w:tabs>
          <w:tab w:val="left" w:pos="1985"/>
          <w:tab w:val="left" w:pos="4536"/>
          <w:tab w:val="left" w:pos="5387"/>
        </w:tabs>
        <w:rPr>
          <w:rFonts w:cstheme="minorHAnsi"/>
          <w:sz w:val="24"/>
          <w:szCs w:val="24"/>
        </w:rPr>
      </w:pPr>
      <w:r>
        <w:rPr>
          <w:rFonts w:cstheme="minorHAnsi"/>
          <w:i/>
          <w:sz w:val="24"/>
          <w:szCs w:val="24"/>
        </w:rPr>
        <w:tab/>
      </w:r>
      <w:sdt>
        <w:sdtPr>
          <w:rPr>
            <w:rFonts w:cstheme="minorHAnsi"/>
            <w:sz w:val="24"/>
            <w:szCs w:val="24"/>
          </w:rPr>
          <w:id w:val="-219596208"/>
          <w14:checkbox>
            <w14:checked w14:val="0"/>
            <w14:checkedState w14:val="2612" w14:font="MS Gothic"/>
            <w14:uncheckedState w14:val="2610" w14:font="MS Gothic"/>
          </w14:checkbox>
        </w:sdtPr>
        <w:sdtEndPr/>
        <w:sdtContent>
          <w:r w:rsidR="004B4B58" w:rsidRPr="004B4B58">
            <w:rPr>
              <w:rFonts w:ascii="MS Gothic" w:eastAsia="MS Gothic" w:hAnsi="MS Gothic" w:cstheme="minorHAnsi" w:hint="eastAsia"/>
              <w:sz w:val="24"/>
              <w:szCs w:val="24"/>
            </w:rPr>
            <w:t>☐</w:t>
          </w:r>
        </w:sdtContent>
      </w:sdt>
      <w:r>
        <w:rPr>
          <w:rFonts w:cstheme="minorHAnsi"/>
          <w:i/>
          <w:sz w:val="24"/>
          <w:szCs w:val="24"/>
        </w:rPr>
        <w:t xml:space="preserve"> </w:t>
      </w:r>
      <w:r w:rsidRPr="007257BE">
        <w:rPr>
          <w:rFonts w:cstheme="minorHAnsi"/>
          <w:b/>
          <w:i/>
          <w:sz w:val="24"/>
          <w:szCs w:val="24"/>
        </w:rPr>
        <w:t>Formative Review</w:t>
      </w:r>
      <w:r>
        <w:rPr>
          <w:rFonts w:cstheme="minorHAnsi"/>
          <w:i/>
          <w:sz w:val="24"/>
          <w:szCs w:val="24"/>
        </w:rPr>
        <w:tab/>
      </w:r>
      <w:r w:rsidR="004A4A57" w:rsidRPr="008A0DB2">
        <w:rPr>
          <w:rFonts w:cstheme="minorHAnsi"/>
          <w:i/>
          <w:sz w:val="24"/>
          <w:szCs w:val="24"/>
        </w:rPr>
        <w:t xml:space="preserve">OR </w:t>
      </w:r>
      <w:r w:rsidR="00426753" w:rsidRPr="008A0DB2">
        <w:rPr>
          <w:rFonts w:cstheme="minorHAnsi"/>
          <w:i/>
          <w:sz w:val="24"/>
          <w:szCs w:val="24"/>
        </w:rPr>
        <w:tab/>
      </w:r>
      <w:r w:rsidR="004A4A57" w:rsidRPr="008A0DB2">
        <w:rPr>
          <w:rFonts w:cstheme="minorHAnsi"/>
          <w:i/>
          <w:sz w:val="24"/>
          <w:szCs w:val="24"/>
        </w:rPr>
        <w:t xml:space="preserve"> </w:t>
      </w:r>
      <w:sdt>
        <w:sdtPr>
          <w:rPr>
            <w:rFonts w:cstheme="minorHAnsi"/>
            <w:sz w:val="24"/>
            <w:szCs w:val="24"/>
          </w:rPr>
          <w:id w:val="44807199"/>
          <w14:checkbox>
            <w14:checked w14:val="1"/>
            <w14:checkedState w14:val="2612" w14:font="MS Gothic"/>
            <w14:uncheckedState w14:val="2610" w14:font="MS Gothic"/>
          </w14:checkbox>
        </w:sdtPr>
        <w:sdtEndPr/>
        <w:sdtContent>
          <w:r w:rsidR="00017019">
            <w:rPr>
              <w:rFonts w:ascii="MS Gothic" w:eastAsia="MS Gothic" w:hAnsi="MS Gothic" w:cstheme="minorHAnsi" w:hint="eastAsia"/>
              <w:sz w:val="24"/>
              <w:szCs w:val="24"/>
            </w:rPr>
            <w:t>☒</w:t>
          </w:r>
        </w:sdtContent>
      </w:sdt>
      <w:r w:rsidR="004A4A57" w:rsidRPr="008A0DB2">
        <w:rPr>
          <w:rFonts w:cstheme="minorHAnsi"/>
          <w:i/>
          <w:sz w:val="24"/>
          <w:szCs w:val="24"/>
        </w:rPr>
        <w:t xml:space="preserve"> </w:t>
      </w:r>
      <w:r w:rsidR="004A4A57" w:rsidRPr="007257BE">
        <w:rPr>
          <w:rFonts w:cstheme="minorHAnsi"/>
          <w:b/>
          <w:i/>
          <w:sz w:val="24"/>
          <w:szCs w:val="24"/>
        </w:rPr>
        <w:t>Summative Review</w:t>
      </w:r>
    </w:p>
    <w:tbl>
      <w:tblPr>
        <w:tblStyle w:val="TableGrid"/>
        <w:tblW w:w="5003" w:type="pct"/>
        <w:tblLayout w:type="fixed"/>
        <w:tblLook w:val="04A0" w:firstRow="1" w:lastRow="0" w:firstColumn="1" w:lastColumn="0" w:noHBand="0" w:noVBand="1"/>
      </w:tblPr>
      <w:tblGrid>
        <w:gridCol w:w="705"/>
        <w:gridCol w:w="3258"/>
        <w:gridCol w:w="2553"/>
        <w:gridCol w:w="3118"/>
      </w:tblGrid>
      <w:tr w:rsidR="000D603B" w:rsidRPr="00512DA0" w14:paraId="44298831" w14:textId="77777777" w:rsidTr="00857FDE">
        <w:trPr>
          <w:trHeight w:val="397"/>
        </w:trPr>
        <w:tc>
          <w:tcPr>
            <w:tcW w:w="366" w:type="pct"/>
            <w:vMerge w:val="restart"/>
            <w:shd w:val="clear" w:color="auto" w:fill="FFF2CC" w:themeFill="accent4" w:themeFillTint="33"/>
            <w:textDirection w:val="btLr"/>
            <w:vAlign w:val="center"/>
          </w:tcPr>
          <w:p w14:paraId="60E6377F" w14:textId="2A818955" w:rsidR="000D603B" w:rsidRDefault="000D603B" w:rsidP="001D21EF">
            <w:pPr>
              <w:spacing w:before="60" w:after="60"/>
              <w:ind w:left="113" w:right="113"/>
              <w:jc w:val="center"/>
              <w:rPr>
                <w:rFonts w:cstheme="minorHAnsi"/>
                <w:b/>
                <w:color w:val="000000" w:themeColor="text1"/>
                <w:sz w:val="24"/>
                <w:szCs w:val="24"/>
              </w:rPr>
            </w:pPr>
            <w:r w:rsidRPr="00CF0A80">
              <w:rPr>
                <w:rFonts w:cstheme="minorHAnsi"/>
                <w:b/>
                <w:color w:val="000000" w:themeColor="text1"/>
                <w:sz w:val="32"/>
                <w:szCs w:val="32"/>
              </w:rPr>
              <w:t>REVIEWEE</w:t>
            </w:r>
          </w:p>
        </w:tc>
        <w:tc>
          <w:tcPr>
            <w:tcW w:w="1691" w:type="pct"/>
            <w:shd w:val="clear" w:color="auto" w:fill="auto"/>
            <w:vAlign w:val="center"/>
          </w:tcPr>
          <w:p w14:paraId="21BD5738" w14:textId="49E13CCC" w:rsidR="000D603B" w:rsidRPr="00512DA0" w:rsidRDefault="000D603B" w:rsidP="00B57C4E">
            <w:pPr>
              <w:spacing w:before="60" w:after="60"/>
              <w:rPr>
                <w:rFonts w:cstheme="minorHAnsi"/>
                <w:b/>
                <w:color w:val="000000" w:themeColor="text1"/>
                <w:sz w:val="24"/>
                <w:szCs w:val="24"/>
              </w:rPr>
            </w:pPr>
            <w:r>
              <w:rPr>
                <w:rFonts w:cstheme="minorHAnsi"/>
                <w:b/>
                <w:color w:val="000000" w:themeColor="text1"/>
                <w:sz w:val="24"/>
                <w:szCs w:val="24"/>
              </w:rPr>
              <w:t xml:space="preserve">Title and </w:t>
            </w:r>
            <w:r w:rsidRPr="00512DA0">
              <w:rPr>
                <w:rFonts w:cstheme="minorHAnsi"/>
                <w:b/>
                <w:color w:val="000000" w:themeColor="text1"/>
                <w:sz w:val="24"/>
                <w:szCs w:val="24"/>
              </w:rPr>
              <w:t>Name</w:t>
            </w:r>
            <w:r>
              <w:rPr>
                <w:rFonts w:cstheme="minorHAnsi"/>
                <w:b/>
                <w:color w:val="000000" w:themeColor="text1"/>
                <w:sz w:val="24"/>
                <w:szCs w:val="24"/>
              </w:rPr>
              <w:t xml:space="preserve"> of REVIEWEE</w:t>
            </w:r>
          </w:p>
        </w:tc>
        <w:tc>
          <w:tcPr>
            <w:tcW w:w="2943" w:type="pct"/>
            <w:gridSpan w:val="2"/>
            <w:shd w:val="clear" w:color="auto" w:fill="auto"/>
            <w:vAlign w:val="center"/>
          </w:tcPr>
          <w:p w14:paraId="77C7B9A3" w14:textId="574922D4" w:rsidR="000D603B" w:rsidRPr="00512DA0" w:rsidRDefault="00017019" w:rsidP="004B4B58">
            <w:pPr>
              <w:spacing w:before="60" w:after="60"/>
              <w:rPr>
                <w:rFonts w:cstheme="minorHAnsi"/>
                <w:b/>
                <w:sz w:val="24"/>
                <w:szCs w:val="24"/>
              </w:rPr>
            </w:pPr>
            <w:r>
              <w:rPr>
                <w:rFonts w:cstheme="minorHAnsi"/>
                <w:b/>
                <w:sz w:val="24"/>
                <w:szCs w:val="24"/>
              </w:rPr>
              <w:t>Dr Rodrigo Carlessi</w:t>
            </w:r>
          </w:p>
        </w:tc>
      </w:tr>
      <w:tr w:rsidR="000D603B" w:rsidRPr="004B4B58" w14:paraId="0002C29E" w14:textId="77777777" w:rsidTr="00857FDE">
        <w:trPr>
          <w:trHeight w:val="397"/>
        </w:trPr>
        <w:tc>
          <w:tcPr>
            <w:tcW w:w="366" w:type="pct"/>
            <w:vMerge/>
            <w:textDirection w:val="btLr"/>
            <w:vAlign w:val="center"/>
          </w:tcPr>
          <w:p w14:paraId="498B6653" w14:textId="77777777" w:rsidR="000D603B" w:rsidRPr="004B4B58" w:rsidRDefault="000D603B" w:rsidP="001D21EF">
            <w:pPr>
              <w:spacing w:before="60" w:after="60"/>
              <w:ind w:left="113" w:right="113"/>
              <w:jc w:val="center"/>
              <w:rPr>
                <w:rFonts w:cstheme="minorHAnsi"/>
                <w:b/>
                <w:sz w:val="22"/>
              </w:rPr>
            </w:pPr>
          </w:p>
        </w:tc>
        <w:tc>
          <w:tcPr>
            <w:tcW w:w="1691" w:type="pct"/>
            <w:vAlign w:val="center"/>
          </w:tcPr>
          <w:p w14:paraId="085AA1E3" w14:textId="7AEBF7B9" w:rsidR="000D603B" w:rsidRPr="004B4B58" w:rsidRDefault="000D603B" w:rsidP="008A0DB2">
            <w:pPr>
              <w:spacing w:before="60" w:after="60"/>
              <w:rPr>
                <w:rFonts w:cstheme="minorHAnsi"/>
                <w:b/>
                <w:sz w:val="22"/>
              </w:rPr>
            </w:pPr>
            <w:r w:rsidRPr="004B4B58">
              <w:rPr>
                <w:rFonts w:cstheme="minorHAnsi"/>
                <w:b/>
                <w:sz w:val="22"/>
              </w:rPr>
              <w:t>Staff ID</w:t>
            </w:r>
          </w:p>
        </w:tc>
        <w:tc>
          <w:tcPr>
            <w:tcW w:w="2943" w:type="pct"/>
            <w:gridSpan w:val="2"/>
            <w:vAlign w:val="center"/>
          </w:tcPr>
          <w:p w14:paraId="18012C07" w14:textId="2DF33ACB" w:rsidR="000D603B" w:rsidRPr="004B4B58" w:rsidRDefault="00017019" w:rsidP="004B4B58">
            <w:pPr>
              <w:spacing w:before="60" w:after="60"/>
              <w:rPr>
                <w:rFonts w:cstheme="minorHAnsi"/>
                <w:b/>
                <w:sz w:val="22"/>
              </w:rPr>
            </w:pPr>
            <w:r>
              <w:rPr>
                <w:rFonts w:cstheme="minorHAnsi"/>
                <w:b/>
                <w:sz w:val="22"/>
              </w:rPr>
              <w:t>263199j</w:t>
            </w:r>
          </w:p>
        </w:tc>
      </w:tr>
      <w:tr w:rsidR="000D603B" w:rsidRPr="004B4B58" w14:paraId="1C901E2D" w14:textId="77777777" w:rsidTr="00857FDE">
        <w:trPr>
          <w:trHeight w:val="397"/>
        </w:trPr>
        <w:tc>
          <w:tcPr>
            <w:tcW w:w="366" w:type="pct"/>
            <w:vMerge/>
            <w:textDirection w:val="btLr"/>
            <w:vAlign w:val="center"/>
          </w:tcPr>
          <w:p w14:paraId="74E894BD" w14:textId="77777777" w:rsidR="000D603B" w:rsidRDefault="000D603B" w:rsidP="001D21EF">
            <w:pPr>
              <w:spacing w:before="60" w:after="60"/>
              <w:ind w:left="113" w:right="113"/>
              <w:jc w:val="center"/>
              <w:rPr>
                <w:rFonts w:cstheme="minorHAnsi"/>
                <w:b/>
                <w:sz w:val="22"/>
              </w:rPr>
            </w:pPr>
          </w:p>
        </w:tc>
        <w:tc>
          <w:tcPr>
            <w:tcW w:w="1691" w:type="pct"/>
            <w:vAlign w:val="center"/>
          </w:tcPr>
          <w:p w14:paraId="12DED35B" w14:textId="03E14A35" w:rsidR="000D603B" w:rsidRPr="004B4B58" w:rsidRDefault="000D603B" w:rsidP="0018634C">
            <w:pPr>
              <w:spacing w:before="60" w:after="60"/>
              <w:rPr>
                <w:rFonts w:cstheme="minorHAnsi"/>
                <w:b/>
                <w:sz w:val="22"/>
              </w:rPr>
            </w:pPr>
            <w:r>
              <w:rPr>
                <w:rFonts w:cstheme="minorHAnsi"/>
                <w:b/>
                <w:sz w:val="22"/>
              </w:rPr>
              <w:t>Faculty</w:t>
            </w:r>
          </w:p>
        </w:tc>
        <w:tc>
          <w:tcPr>
            <w:tcW w:w="2943" w:type="pct"/>
            <w:gridSpan w:val="2"/>
            <w:vAlign w:val="center"/>
          </w:tcPr>
          <w:p w14:paraId="095F0003" w14:textId="4F0367ED" w:rsidR="000D603B" w:rsidRPr="004B4B58" w:rsidRDefault="00017019" w:rsidP="004B4B58">
            <w:pPr>
              <w:spacing w:before="60" w:after="60"/>
              <w:rPr>
                <w:rFonts w:cstheme="minorHAnsi"/>
                <w:b/>
                <w:sz w:val="22"/>
              </w:rPr>
            </w:pPr>
            <w:r>
              <w:rPr>
                <w:rFonts w:cstheme="minorHAnsi"/>
                <w:b/>
                <w:sz w:val="22"/>
              </w:rPr>
              <w:t>Facul</w:t>
            </w:r>
            <w:r w:rsidR="00674F7D">
              <w:rPr>
                <w:rFonts w:cstheme="minorHAnsi"/>
                <w:b/>
                <w:sz w:val="22"/>
              </w:rPr>
              <w:t xml:space="preserve">ty of Health Sciences </w:t>
            </w:r>
          </w:p>
        </w:tc>
      </w:tr>
      <w:tr w:rsidR="000D603B" w:rsidRPr="004B4B58" w14:paraId="4F796F60" w14:textId="77777777" w:rsidTr="00857FDE">
        <w:trPr>
          <w:trHeight w:val="397"/>
        </w:trPr>
        <w:tc>
          <w:tcPr>
            <w:tcW w:w="366" w:type="pct"/>
            <w:vMerge/>
            <w:textDirection w:val="btLr"/>
            <w:vAlign w:val="center"/>
          </w:tcPr>
          <w:p w14:paraId="05D2BE55" w14:textId="77777777" w:rsidR="000D603B" w:rsidRPr="004B4B58" w:rsidRDefault="000D603B" w:rsidP="001D21EF">
            <w:pPr>
              <w:spacing w:before="60" w:after="60"/>
              <w:ind w:left="113" w:right="113"/>
              <w:jc w:val="center"/>
              <w:rPr>
                <w:rFonts w:cstheme="minorHAnsi"/>
                <w:b/>
                <w:sz w:val="22"/>
              </w:rPr>
            </w:pPr>
          </w:p>
        </w:tc>
        <w:tc>
          <w:tcPr>
            <w:tcW w:w="1691" w:type="pct"/>
            <w:vAlign w:val="center"/>
          </w:tcPr>
          <w:p w14:paraId="04F0D21D" w14:textId="199F0D6D" w:rsidR="000D603B" w:rsidRPr="004B4B58" w:rsidRDefault="000D603B" w:rsidP="0018634C">
            <w:pPr>
              <w:spacing w:before="60" w:after="60"/>
              <w:rPr>
                <w:rFonts w:cstheme="minorHAnsi"/>
                <w:b/>
                <w:sz w:val="22"/>
              </w:rPr>
            </w:pPr>
            <w:r w:rsidRPr="004B4B58">
              <w:rPr>
                <w:rFonts w:cstheme="minorHAnsi"/>
                <w:b/>
                <w:sz w:val="22"/>
              </w:rPr>
              <w:t xml:space="preserve">School </w:t>
            </w:r>
            <w:r>
              <w:rPr>
                <w:rFonts w:cstheme="minorHAnsi"/>
                <w:b/>
                <w:sz w:val="22"/>
              </w:rPr>
              <w:t>/ Department /</w:t>
            </w:r>
            <w:r w:rsidRPr="004B4B58">
              <w:rPr>
                <w:rFonts w:cstheme="minorHAnsi"/>
                <w:b/>
                <w:sz w:val="22"/>
              </w:rPr>
              <w:t xml:space="preserve"> Area</w:t>
            </w:r>
          </w:p>
        </w:tc>
        <w:tc>
          <w:tcPr>
            <w:tcW w:w="2943" w:type="pct"/>
            <w:gridSpan w:val="2"/>
            <w:vAlign w:val="center"/>
          </w:tcPr>
          <w:p w14:paraId="25B9442E" w14:textId="3543D626" w:rsidR="000D603B" w:rsidRPr="004B4B58" w:rsidRDefault="00674F7D" w:rsidP="004B4B58">
            <w:pPr>
              <w:spacing w:before="60" w:after="60"/>
              <w:rPr>
                <w:rFonts w:cstheme="minorHAnsi"/>
                <w:b/>
                <w:sz w:val="22"/>
              </w:rPr>
            </w:pPr>
            <w:r>
              <w:rPr>
                <w:rFonts w:cstheme="minorHAnsi"/>
                <w:b/>
                <w:sz w:val="22"/>
              </w:rPr>
              <w:t>Curtin Medical School</w:t>
            </w:r>
          </w:p>
        </w:tc>
      </w:tr>
      <w:tr w:rsidR="000D603B" w:rsidRPr="004B4B58" w14:paraId="41B70C87" w14:textId="77777777" w:rsidTr="00857FDE">
        <w:trPr>
          <w:trHeight w:val="397"/>
        </w:trPr>
        <w:tc>
          <w:tcPr>
            <w:tcW w:w="366" w:type="pct"/>
            <w:vMerge/>
            <w:textDirection w:val="btLr"/>
            <w:vAlign w:val="center"/>
          </w:tcPr>
          <w:p w14:paraId="23034643" w14:textId="77777777" w:rsidR="000D603B" w:rsidRPr="004B4B58" w:rsidRDefault="000D603B" w:rsidP="001D21EF">
            <w:pPr>
              <w:spacing w:before="60" w:after="60"/>
              <w:ind w:left="113" w:right="113"/>
              <w:jc w:val="center"/>
              <w:rPr>
                <w:rFonts w:cstheme="minorHAnsi"/>
                <w:b/>
                <w:sz w:val="22"/>
              </w:rPr>
            </w:pPr>
          </w:p>
        </w:tc>
        <w:tc>
          <w:tcPr>
            <w:tcW w:w="1691" w:type="pct"/>
            <w:vAlign w:val="center"/>
          </w:tcPr>
          <w:p w14:paraId="00B28E5F" w14:textId="00DC6B0B" w:rsidR="000D603B" w:rsidRPr="004B4B58" w:rsidRDefault="000D603B" w:rsidP="008A0DB2">
            <w:pPr>
              <w:spacing w:before="60" w:after="60"/>
              <w:rPr>
                <w:rFonts w:cstheme="minorHAnsi"/>
                <w:b/>
                <w:sz w:val="22"/>
              </w:rPr>
            </w:pPr>
            <w:r w:rsidRPr="004B4B58">
              <w:rPr>
                <w:rFonts w:cstheme="minorHAnsi"/>
                <w:b/>
                <w:sz w:val="22"/>
              </w:rPr>
              <w:t>Campus</w:t>
            </w:r>
          </w:p>
        </w:tc>
        <w:tc>
          <w:tcPr>
            <w:tcW w:w="2943" w:type="pct"/>
            <w:gridSpan w:val="2"/>
            <w:vAlign w:val="center"/>
          </w:tcPr>
          <w:p w14:paraId="5D0C737B" w14:textId="2EB14DAF" w:rsidR="000D603B" w:rsidRPr="004B4B58" w:rsidRDefault="00674F7D" w:rsidP="004B4B58">
            <w:pPr>
              <w:spacing w:before="60" w:after="60"/>
              <w:rPr>
                <w:rFonts w:cstheme="minorHAnsi"/>
                <w:b/>
                <w:sz w:val="22"/>
              </w:rPr>
            </w:pPr>
            <w:r>
              <w:rPr>
                <w:rFonts w:cstheme="minorHAnsi"/>
                <w:b/>
                <w:sz w:val="22"/>
              </w:rPr>
              <w:t>Bentley</w:t>
            </w:r>
          </w:p>
        </w:tc>
      </w:tr>
      <w:tr w:rsidR="000D603B" w14:paraId="6C331ABD" w14:textId="77777777" w:rsidTr="00857FDE">
        <w:tc>
          <w:tcPr>
            <w:tcW w:w="366" w:type="pct"/>
            <w:vMerge/>
          </w:tcPr>
          <w:p w14:paraId="5D3319F6" w14:textId="77777777" w:rsidR="000D603B" w:rsidRDefault="000D603B"/>
        </w:tc>
        <w:tc>
          <w:tcPr>
            <w:tcW w:w="1691" w:type="pct"/>
            <w:vAlign w:val="center"/>
          </w:tcPr>
          <w:p w14:paraId="0C77D234" w14:textId="5F67DCEE" w:rsidR="000D603B" w:rsidRDefault="000D603B" w:rsidP="00CF0A80">
            <w:r w:rsidRPr="004B4B58">
              <w:rPr>
                <w:rFonts w:cstheme="minorHAnsi"/>
                <w:b/>
                <w:sz w:val="22"/>
              </w:rPr>
              <w:t>Academic Level</w:t>
            </w:r>
          </w:p>
        </w:tc>
        <w:tc>
          <w:tcPr>
            <w:tcW w:w="2943" w:type="pct"/>
            <w:gridSpan w:val="2"/>
          </w:tcPr>
          <w:p w14:paraId="6BC7D494" w14:textId="473D6F88" w:rsidR="000D603B" w:rsidRDefault="00155138" w:rsidP="00FE4A3B">
            <w:pPr>
              <w:tabs>
                <w:tab w:val="left" w:pos="2308"/>
                <w:tab w:val="left" w:pos="4411"/>
              </w:tabs>
            </w:pPr>
            <w:sdt>
              <w:sdtPr>
                <w:rPr>
                  <w:rFonts w:cstheme="minorHAnsi"/>
                  <w:sz w:val="22"/>
                </w:rPr>
                <w:id w:val="-1891180564"/>
                <w14:checkbox>
                  <w14:checked w14:val="0"/>
                  <w14:checkedState w14:val="2612" w14:font="MS Gothic"/>
                  <w14:uncheckedState w14:val="2610" w14:font="MS Gothic"/>
                </w14:checkbox>
              </w:sdtPr>
              <w:sdtEndPr/>
              <w:sdtContent>
                <w:r w:rsidR="000D603B">
                  <w:rPr>
                    <w:rFonts w:ascii="MS Gothic" w:eastAsia="MS Gothic" w:hAnsi="MS Gothic" w:cstheme="minorHAnsi" w:hint="eastAsia"/>
                    <w:sz w:val="22"/>
                  </w:rPr>
                  <w:t>☐</w:t>
                </w:r>
              </w:sdtContent>
            </w:sdt>
            <w:r w:rsidR="000D603B" w:rsidRPr="004B4B58">
              <w:rPr>
                <w:rFonts w:cstheme="minorHAnsi"/>
                <w:sz w:val="22"/>
              </w:rPr>
              <w:t xml:space="preserve">  ALA or Clinical Professional Associate</w:t>
            </w:r>
            <w:r w:rsidR="000D603B">
              <w:rPr>
                <w:rFonts w:cstheme="minorHAnsi"/>
                <w:sz w:val="22"/>
              </w:rPr>
              <w:tab/>
            </w:r>
            <w:sdt>
              <w:sdtPr>
                <w:rPr>
                  <w:rFonts w:cstheme="minorHAnsi"/>
                  <w:sz w:val="22"/>
                </w:rPr>
                <w:id w:val="-1402824082"/>
                <w14:checkbox>
                  <w14:checked w14:val="1"/>
                  <w14:checkedState w14:val="2612" w14:font="MS Gothic"/>
                  <w14:uncheckedState w14:val="2610" w14:font="MS Gothic"/>
                </w14:checkbox>
              </w:sdtPr>
              <w:sdtEndPr/>
              <w:sdtContent>
                <w:r w:rsidR="00674F7D">
                  <w:rPr>
                    <w:rFonts w:ascii="MS Gothic" w:eastAsia="MS Gothic" w:hAnsi="MS Gothic" w:cstheme="minorHAnsi" w:hint="eastAsia"/>
                    <w:sz w:val="22"/>
                  </w:rPr>
                  <w:t>☒</w:t>
                </w:r>
              </w:sdtContent>
            </w:sdt>
            <w:r w:rsidR="000D603B" w:rsidRPr="004B4B58">
              <w:rPr>
                <w:rFonts w:cstheme="minorHAnsi"/>
                <w:sz w:val="22"/>
              </w:rPr>
              <w:t xml:space="preserve">  ALB</w:t>
            </w:r>
            <w:r w:rsidR="000D603B">
              <w:rPr>
                <w:rFonts w:cstheme="minorHAnsi"/>
                <w:sz w:val="22"/>
              </w:rPr>
              <w:br/>
            </w:r>
            <w:sdt>
              <w:sdtPr>
                <w:rPr>
                  <w:rFonts w:cstheme="minorHAnsi"/>
                  <w:sz w:val="22"/>
                </w:rPr>
                <w:id w:val="-1401516932"/>
                <w14:checkbox>
                  <w14:checked w14:val="0"/>
                  <w14:checkedState w14:val="2612" w14:font="MS Gothic"/>
                  <w14:uncheckedState w14:val="2610" w14:font="MS Gothic"/>
                </w14:checkbox>
              </w:sdtPr>
              <w:sdtEndPr/>
              <w:sdtContent>
                <w:r w:rsidR="000D603B" w:rsidRPr="004B4B58">
                  <w:rPr>
                    <w:rFonts w:ascii="MS Gothic" w:eastAsia="MS Gothic" w:hAnsi="MS Gothic" w:cstheme="minorHAnsi" w:hint="eastAsia"/>
                    <w:sz w:val="22"/>
                  </w:rPr>
                  <w:t>☐</w:t>
                </w:r>
              </w:sdtContent>
            </w:sdt>
            <w:r w:rsidR="000D603B" w:rsidRPr="004B4B58">
              <w:rPr>
                <w:rFonts w:cstheme="minorHAnsi"/>
                <w:sz w:val="22"/>
              </w:rPr>
              <w:t xml:space="preserve">  ALC</w:t>
            </w:r>
            <w:r w:rsidR="000D603B">
              <w:rPr>
                <w:rFonts w:cstheme="minorHAnsi"/>
                <w:sz w:val="22"/>
              </w:rPr>
              <w:tab/>
            </w:r>
            <w:sdt>
              <w:sdtPr>
                <w:rPr>
                  <w:rFonts w:cstheme="minorHAnsi"/>
                  <w:sz w:val="22"/>
                </w:rPr>
                <w:id w:val="1381833119"/>
                <w14:checkbox>
                  <w14:checked w14:val="0"/>
                  <w14:checkedState w14:val="2612" w14:font="MS Gothic"/>
                  <w14:uncheckedState w14:val="2610" w14:font="MS Gothic"/>
                </w14:checkbox>
              </w:sdtPr>
              <w:sdtEndPr/>
              <w:sdtContent>
                <w:r w:rsidR="000D603B" w:rsidRPr="004B4B58">
                  <w:rPr>
                    <w:rFonts w:ascii="MS Gothic" w:eastAsia="MS Gothic" w:hAnsi="MS Gothic" w:cstheme="minorHAnsi" w:hint="eastAsia"/>
                    <w:sz w:val="22"/>
                  </w:rPr>
                  <w:t>☐</w:t>
                </w:r>
              </w:sdtContent>
            </w:sdt>
            <w:r w:rsidR="000D603B" w:rsidRPr="004B4B58">
              <w:rPr>
                <w:rFonts w:cstheme="minorHAnsi"/>
                <w:sz w:val="22"/>
              </w:rPr>
              <w:t xml:space="preserve">  AL</w:t>
            </w:r>
            <w:r w:rsidR="000D603B">
              <w:rPr>
                <w:rFonts w:cstheme="minorHAnsi"/>
                <w:sz w:val="22"/>
              </w:rPr>
              <w:t>D</w:t>
            </w:r>
            <w:r w:rsidR="000D603B">
              <w:rPr>
                <w:rFonts w:cstheme="minorHAnsi"/>
                <w:sz w:val="22"/>
              </w:rPr>
              <w:tab/>
            </w:r>
            <w:sdt>
              <w:sdtPr>
                <w:rPr>
                  <w:rFonts w:cstheme="minorHAnsi"/>
                  <w:sz w:val="22"/>
                </w:rPr>
                <w:id w:val="-1192769004"/>
                <w14:checkbox>
                  <w14:checked w14:val="0"/>
                  <w14:checkedState w14:val="2612" w14:font="MS Gothic"/>
                  <w14:uncheckedState w14:val="2610" w14:font="MS Gothic"/>
                </w14:checkbox>
              </w:sdtPr>
              <w:sdtEndPr/>
              <w:sdtContent>
                <w:r w:rsidR="000D603B" w:rsidRPr="004B4B58">
                  <w:rPr>
                    <w:rFonts w:ascii="MS Gothic" w:eastAsia="MS Gothic" w:hAnsi="MS Gothic" w:cstheme="minorHAnsi" w:hint="eastAsia"/>
                    <w:sz w:val="22"/>
                  </w:rPr>
                  <w:t>☐</w:t>
                </w:r>
              </w:sdtContent>
            </w:sdt>
            <w:r w:rsidR="000D603B" w:rsidRPr="004B4B58">
              <w:rPr>
                <w:rFonts w:cstheme="minorHAnsi"/>
                <w:sz w:val="22"/>
              </w:rPr>
              <w:t xml:space="preserve">  AL</w:t>
            </w:r>
            <w:r w:rsidR="000D603B">
              <w:rPr>
                <w:rFonts w:cstheme="minorHAnsi"/>
                <w:sz w:val="22"/>
              </w:rPr>
              <w:t>E</w:t>
            </w:r>
          </w:p>
        </w:tc>
      </w:tr>
      <w:tr w:rsidR="000D603B" w14:paraId="3A3C4B03" w14:textId="77777777" w:rsidTr="000D603B">
        <w:tc>
          <w:tcPr>
            <w:tcW w:w="366" w:type="pct"/>
            <w:vMerge/>
          </w:tcPr>
          <w:p w14:paraId="4DD46D1E" w14:textId="77777777" w:rsidR="000D603B" w:rsidRDefault="000D603B" w:rsidP="00DC3353"/>
        </w:tc>
        <w:tc>
          <w:tcPr>
            <w:tcW w:w="1691" w:type="pct"/>
            <w:vMerge w:val="restart"/>
            <w:vAlign w:val="center"/>
          </w:tcPr>
          <w:p w14:paraId="526A33C1" w14:textId="20F67D21" w:rsidR="000D603B" w:rsidRDefault="000D603B" w:rsidP="00B7741E">
            <w:r w:rsidRPr="004B4B58">
              <w:rPr>
                <w:rFonts w:cstheme="minorHAnsi"/>
                <w:b/>
                <w:sz w:val="22"/>
              </w:rPr>
              <w:t>Role</w:t>
            </w:r>
            <w:r>
              <w:rPr>
                <w:rFonts w:cstheme="minorHAnsi"/>
                <w:b/>
                <w:sz w:val="22"/>
              </w:rPr>
              <w:t>/s</w:t>
            </w:r>
          </w:p>
        </w:tc>
        <w:tc>
          <w:tcPr>
            <w:tcW w:w="1325" w:type="pct"/>
            <w:tcBorders>
              <w:bottom w:val="nil"/>
              <w:right w:val="nil"/>
            </w:tcBorders>
          </w:tcPr>
          <w:p w14:paraId="4F504875" w14:textId="0B40DAE0" w:rsidR="000D603B" w:rsidRDefault="00155138" w:rsidP="00FE4A3B">
            <w:sdt>
              <w:sdtPr>
                <w:rPr>
                  <w:rFonts w:cstheme="minorHAnsi"/>
                  <w:sz w:val="22"/>
                </w:rPr>
                <w:id w:val="267982059"/>
                <w14:checkbox>
                  <w14:checked w14:val="0"/>
                  <w14:checkedState w14:val="2612" w14:font="MS Gothic"/>
                  <w14:uncheckedState w14:val="2610" w14:font="MS Gothic"/>
                </w14:checkbox>
              </w:sdtPr>
              <w:sdtEndPr/>
              <w:sdtContent>
                <w:r w:rsidR="000D603B">
                  <w:rPr>
                    <w:rFonts w:ascii="MS Gothic" w:eastAsia="MS Gothic" w:hAnsi="MS Gothic" w:cstheme="minorHAnsi" w:hint="eastAsia"/>
                    <w:sz w:val="22"/>
                  </w:rPr>
                  <w:t>☐</w:t>
                </w:r>
              </w:sdtContent>
            </w:sdt>
            <w:r w:rsidR="000D603B" w:rsidRPr="004B4B58">
              <w:rPr>
                <w:rFonts w:cstheme="minorHAnsi"/>
                <w:sz w:val="22"/>
              </w:rPr>
              <w:t xml:space="preserve">  </w:t>
            </w:r>
            <w:r w:rsidR="000D603B" w:rsidRPr="00C660D8">
              <w:rPr>
                <w:rFonts w:cstheme="minorHAnsi"/>
                <w:sz w:val="22"/>
              </w:rPr>
              <w:t>Unit Coordinator</w:t>
            </w:r>
            <w:r w:rsidR="000D603B">
              <w:rPr>
                <w:rFonts w:cstheme="minorHAnsi"/>
                <w:sz w:val="22"/>
              </w:rPr>
              <w:br/>
            </w:r>
            <w:sdt>
              <w:sdtPr>
                <w:rPr>
                  <w:rFonts w:cstheme="minorHAnsi"/>
                  <w:sz w:val="22"/>
                </w:rPr>
                <w:id w:val="-1184050240"/>
                <w14:checkbox>
                  <w14:checked w14:val="0"/>
                  <w14:checkedState w14:val="2612" w14:font="MS Gothic"/>
                  <w14:uncheckedState w14:val="2610" w14:font="MS Gothic"/>
                </w14:checkbox>
              </w:sdtPr>
              <w:sdtEndPr/>
              <w:sdtContent>
                <w:r w:rsidR="000D603B" w:rsidRPr="004B4B58">
                  <w:rPr>
                    <w:rFonts w:ascii="MS Gothic" w:eastAsia="MS Gothic" w:hAnsi="MS Gothic" w:cstheme="minorHAnsi" w:hint="eastAsia"/>
                    <w:sz w:val="22"/>
                  </w:rPr>
                  <w:t>☐</w:t>
                </w:r>
              </w:sdtContent>
            </w:sdt>
            <w:r w:rsidR="000D603B" w:rsidRPr="004B4B58">
              <w:rPr>
                <w:rFonts w:cstheme="minorHAnsi"/>
                <w:sz w:val="22"/>
              </w:rPr>
              <w:t xml:space="preserve">  </w:t>
            </w:r>
            <w:r w:rsidR="000D603B">
              <w:rPr>
                <w:rFonts w:cstheme="minorHAnsi"/>
                <w:sz w:val="22"/>
              </w:rPr>
              <w:t>Unit Campus Lead</w:t>
            </w:r>
          </w:p>
        </w:tc>
        <w:tc>
          <w:tcPr>
            <w:tcW w:w="1618" w:type="pct"/>
            <w:tcBorders>
              <w:left w:val="nil"/>
              <w:bottom w:val="nil"/>
            </w:tcBorders>
          </w:tcPr>
          <w:p w14:paraId="55F88612" w14:textId="02B1DAB0" w:rsidR="000D603B" w:rsidRDefault="00155138" w:rsidP="00FE4A3B">
            <w:sdt>
              <w:sdtPr>
                <w:rPr>
                  <w:rFonts w:cstheme="minorHAnsi"/>
                  <w:sz w:val="22"/>
                </w:rPr>
                <w:id w:val="729114477"/>
                <w14:checkbox>
                  <w14:checked w14:val="0"/>
                  <w14:checkedState w14:val="2612" w14:font="MS Gothic"/>
                  <w14:uncheckedState w14:val="2610" w14:font="MS Gothic"/>
                </w14:checkbox>
              </w:sdtPr>
              <w:sdtEndPr/>
              <w:sdtContent>
                <w:r w:rsidR="000D603B">
                  <w:rPr>
                    <w:rFonts w:ascii="MS Gothic" w:eastAsia="MS Gothic" w:hAnsi="MS Gothic" w:cstheme="minorHAnsi" w:hint="eastAsia"/>
                    <w:sz w:val="22"/>
                  </w:rPr>
                  <w:t>☐</w:t>
                </w:r>
              </w:sdtContent>
            </w:sdt>
            <w:r w:rsidR="000D603B">
              <w:rPr>
                <w:rFonts w:cstheme="minorHAnsi"/>
                <w:sz w:val="22"/>
              </w:rPr>
              <w:t xml:space="preserve">  </w:t>
            </w:r>
            <w:r w:rsidR="000D603B" w:rsidRPr="00C660D8">
              <w:rPr>
                <w:rFonts w:cstheme="minorHAnsi"/>
                <w:sz w:val="22"/>
              </w:rPr>
              <w:t>Course Coordinator</w:t>
            </w:r>
            <w:r w:rsidR="000D603B">
              <w:rPr>
                <w:rFonts w:cstheme="minorHAnsi"/>
                <w:sz w:val="22"/>
              </w:rPr>
              <w:br/>
            </w:r>
            <w:sdt>
              <w:sdtPr>
                <w:rPr>
                  <w:rFonts w:cstheme="minorHAnsi"/>
                  <w:sz w:val="22"/>
                </w:rPr>
                <w:id w:val="66470085"/>
                <w14:checkbox>
                  <w14:checked w14:val="1"/>
                  <w14:checkedState w14:val="2612" w14:font="MS Gothic"/>
                  <w14:uncheckedState w14:val="2610" w14:font="MS Gothic"/>
                </w14:checkbox>
              </w:sdtPr>
              <w:sdtEndPr/>
              <w:sdtContent>
                <w:r w:rsidR="00674F7D">
                  <w:rPr>
                    <w:rFonts w:ascii="MS Gothic" w:eastAsia="MS Gothic" w:hAnsi="MS Gothic" w:cstheme="minorHAnsi" w:hint="eastAsia"/>
                    <w:sz w:val="22"/>
                  </w:rPr>
                  <w:t>☒</w:t>
                </w:r>
              </w:sdtContent>
            </w:sdt>
            <w:r w:rsidR="000D603B">
              <w:rPr>
                <w:rFonts w:cstheme="minorHAnsi"/>
                <w:sz w:val="22"/>
              </w:rPr>
              <w:t xml:space="preserve">  HDR Supervisor</w:t>
            </w:r>
          </w:p>
        </w:tc>
      </w:tr>
      <w:tr w:rsidR="000D603B" w14:paraId="5E473536" w14:textId="77777777" w:rsidTr="000D603B">
        <w:tc>
          <w:tcPr>
            <w:tcW w:w="366" w:type="pct"/>
            <w:vMerge/>
          </w:tcPr>
          <w:p w14:paraId="026A3242" w14:textId="77777777" w:rsidR="000D603B" w:rsidRDefault="000D603B" w:rsidP="001D21EF"/>
        </w:tc>
        <w:tc>
          <w:tcPr>
            <w:tcW w:w="1691" w:type="pct"/>
            <w:vMerge/>
          </w:tcPr>
          <w:p w14:paraId="3F16D10A" w14:textId="77777777" w:rsidR="000D603B" w:rsidRDefault="000D603B" w:rsidP="001D21EF"/>
        </w:tc>
        <w:tc>
          <w:tcPr>
            <w:tcW w:w="2943" w:type="pct"/>
            <w:gridSpan w:val="2"/>
            <w:tcBorders>
              <w:top w:val="nil"/>
              <w:bottom w:val="nil"/>
            </w:tcBorders>
          </w:tcPr>
          <w:p w14:paraId="695E35EA" w14:textId="571B9912" w:rsidR="000D603B" w:rsidRPr="00FE4A3B" w:rsidRDefault="00155138" w:rsidP="000D603B">
            <w:pPr>
              <w:rPr>
                <w:sz w:val="22"/>
              </w:rPr>
            </w:pPr>
            <w:sdt>
              <w:sdtPr>
                <w:rPr>
                  <w:rFonts w:cstheme="minorHAnsi"/>
                  <w:sz w:val="22"/>
                </w:rPr>
                <w:id w:val="-1888492604"/>
                <w14:checkbox>
                  <w14:checked w14:val="0"/>
                  <w14:checkedState w14:val="2612" w14:font="MS Gothic"/>
                  <w14:uncheckedState w14:val="2610" w14:font="MS Gothic"/>
                </w14:checkbox>
              </w:sdtPr>
              <w:sdtEndPr/>
              <w:sdtContent>
                <w:r w:rsidR="000D603B">
                  <w:rPr>
                    <w:rFonts w:ascii="MS Gothic" w:eastAsia="MS Gothic" w:hAnsi="MS Gothic" w:cstheme="minorHAnsi" w:hint="eastAsia"/>
                    <w:sz w:val="22"/>
                  </w:rPr>
                  <w:t>☐</w:t>
                </w:r>
              </w:sdtContent>
            </w:sdt>
            <w:r w:rsidR="000D603B" w:rsidRPr="00FE4A3B">
              <w:rPr>
                <w:rFonts w:cstheme="minorHAnsi"/>
                <w:sz w:val="22"/>
              </w:rPr>
              <w:t xml:space="preserve">  Current Director of Learning and Teaching</w:t>
            </w:r>
            <w:r w:rsidR="000D603B" w:rsidRPr="00FE4A3B">
              <w:rPr>
                <w:rFonts w:cstheme="minorHAnsi"/>
                <w:sz w:val="22"/>
              </w:rPr>
              <w:br/>
            </w:r>
            <w:sdt>
              <w:sdtPr>
                <w:rPr>
                  <w:rFonts w:cstheme="minorHAnsi"/>
                  <w:sz w:val="22"/>
                </w:rPr>
                <w:id w:val="24681525"/>
                <w14:checkbox>
                  <w14:checked w14:val="0"/>
                  <w14:checkedState w14:val="2612" w14:font="MS Gothic"/>
                  <w14:uncheckedState w14:val="2610" w14:font="MS Gothic"/>
                </w14:checkbox>
              </w:sdtPr>
              <w:sdtEndPr/>
              <w:sdtContent>
                <w:r w:rsidR="000D603B" w:rsidRPr="00FE4A3B">
                  <w:rPr>
                    <w:rFonts w:ascii="MS Gothic" w:eastAsia="MS Gothic" w:hAnsi="MS Gothic" w:cstheme="minorHAnsi" w:hint="eastAsia"/>
                    <w:sz w:val="22"/>
                  </w:rPr>
                  <w:t>☐</w:t>
                </w:r>
              </w:sdtContent>
            </w:sdt>
            <w:r w:rsidR="000D603B" w:rsidRPr="00FE4A3B">
              <w:rPr>
                <w:rFonts w:cstheme="minorHAnsi"/>
                <w:sz w:val="22"/>
              </w:rPr>
              <w:t xml:space="preserve">  Previous Director of Learning and Teaching</w:t>
            </w:r>
          </w:p>
        </w:tc>
      </w:tr>
      <w:tr w:rsidR="000D603B" w14:paraId="58F17DB0" w14:textId="77777777" w:rsidTr="000D603B">
        <w:tc>
          <w:tcPr>
            <w:tcW w:w="366" w:type="pct"/>
            <w:vMerge/>
          </w:tcPr>
          <w:p w14:paraId="6BB7DAF2" w14:textId="77777777" w:rsidR="000D603B" w:rsidRDefault="000D603B" w:rsidP="000E422F"/>
        </w:tc>
        <w:tc>
          <w:tcPr>
            <w:tcW w:w="1691" w:type="pct"/>
            <w:vMerge/>
            <w:tcBorders>
              <w:bottom w:val="single" w:sz="4" w:space="0" w:color="auto"/>
            </w:tcBorders>
            <w:vAlign w:val="center"/>
          </w:tcPr>
          <w:p w14:paraId="07575E5E" w14:textId="2399B068" w:rsidR="000D603B" w:rsidRDefault="000D603B" w:rsidP="000E422F"/>
        </w:tc>
        <w:tc>
          <w:tcPr>
            <w:tcW w:w="1325" w:type="pct"/>
            <w:tcBorders>
              <w:top w:val="nil"/>
              <w:bottom w:val="single" w:sz="4" w:space="0" w:color="auto"/>
              <w:right w:val="nil"/>
            </w:tcBorders>
          </w:tcPr>
          <w:p w14:paraId="3DCBF7B8" w14:textId="3A999B1D" w:rsidR="000D603B" w:rsidRDefault="00155138" w:rsidP="000E422F">
            <w:sdt>
              <w:sdtPr>
                <w:rPr>
                  <w:rFonts w:cstheme="minorHAnsi"/>
                  <w:sz w:val="22"/>
                </w:rPr>
                <w:id w:val="-215662329"/>
                <w14:checkbox>
                  <w14:checked w14:val="0"/>
                  <w14:checkedState w14:val="2612" w14:font="MS Gothic"/>
                  <w14:uncheckedState w14:val="2610" w14:font="MS Gothic"/>
                </w14:checkbox>
              </w:sdtPr>
              <w:sdtEndPr/>
              <w:sdtContent>
                <w:r w:rsidR="000D603B">
                  <w:rPr>
                    <w:rFonts w:ascii="MS Gothic" w:eastAsia="MS Gothic" w:hAnsi="MS Gothic" w:cstheme="minorHAnsi" w:hint="eastAsia"/>
                    <w:sz w:val="22"/>
                  </w:rPr>
                  <w:t>☐</w:t>
                </w:r>
              </w:sdtContent>
            </w:sdt>
            <w:r w:rsidR="000D603B" w:rsidRPr="004B4B58">
              <w:rPr>
                <w:rFonts w:cstheme="minorHAnsi"/>
                <w:sz w:val="22"/>
              </w:rPr>
              <w:t xml:space="preserve">  </w:t>
            </w:r>
            <w:r w:rsidR="000D603B" w:rsidRPr="00C660D8">
              <w:rPr>
                <w:rFonts w:cstheme="minorHAnsi"/>
                <w:sz w:val="22"/>
              </w:rPr>
              <w:t>H</w:t>
            </w:r>
            <w:r w:rsidR="000D603B">
              <w:rPr>
                <w:rFonts w:cstheme="minorHAnsi"/>
                <w:sz w:val="22"/>
              </w:rPr>
              <w:t xml:space="preserve">EA Category: </w:t>
            </w:r>
          </w:p>
        </w:tc>
        <w:tc>
          <w:tcPr>
            <w:tcW w:w="1618" w:type="pct"/>
            <w:tcBorders>
              <w:top w:val="nil"/>
              <w:left w:val="nil"/>
              <w:bottom w:val="single" w:sz="4" w:space="0" w:color="auto"/>
            </w:tcBorders>
          </w:tcPr>
          <w:p w14:paraId="54EB10D4" w14:textId="0DE7D1BE" w:rsidR="000D603B" w:rsidRDefault="00155138" w:rsidP="000D603B">
            <w:pPr>
              <w:spacing w:after="40"/>
            </w:pPr>
            <w:sdt>
              <w:sdtPr>
                <w:rPr>
                  <w:rFonts w:cstheme="minorHAnsi"/>
                  <w:sz w:val="22"/>
                </w:rPr>
                <w:id w:val="-1076511433"/>
                <w14:checkbox>
                  <w14:checked w14:val="1"/>
                  <w14:checkedState w14:val="2612" w14:font="MS Gothic"/>
                  <w14:uncheckedState w14:val="2610" w14:font="MS Gothic"/>
                </w14:checkbox>
              </w:sdtPr>
              <w:sdtEndPr/>
              <w:sdtContent>
                <w:r w:rsidR="00F80854">
                  <w:rPr>
                    <w:rFonts w:ascii="MS Gothic" w:eastAsia="MS Gothic" w:hAnsi="MS Gothic" w:cstheme="minorHAnsi" w:hint="eastAsia"/>
                    <w:sz w:val="22"/>
                  </w:rPr>
                  <w:t>☒</w:t>
                </w:r>
              </w:sdtContent>
            </w:sdt>
            <w:r w:rsidR="000D603B">
              <w:rPr>
                <w:rFonts w:cstheme="minorHAnsi"/>
                <w:sz w:val="22"/>
              </w:rPr>
              <w:t xml:space="preserve">  </w:t>
            </w:r>
            <w:r w:rsidR="000D603B" w:rsidRPr="00FE4A3B">
              <w:rPr>
                <w:rFonts w:cstheme="minorHAnsi"/>
                <w:sz w:val="22"/>
              </w:rPr>
              <w:t>Other</w:t>
            </w:r>
            <w:r w:rsidR="000D603B">
              <w:rPr>
                <w:rFonts w:cstheme="minorHAnsi"/>
                <w:sz w:val="22"/>
              </w:rPr>
              <w:t xml:space="preserve">: </w:t>
            </w:r>
            <w:r w:rsidR="00F80854" w:rsidRPr="00AC3883">
              <w:rPr>
                <w:rFonts w:cstheme="minorHAnsi"/>
                <w:b/>
                <w:bCs/>
                <w:sz w:val="22"/>
              </w:rPr>
              <w:t xml:space="preserve">Research </w:t>
            </w:r>
            <w:r w:rsidR="00AC3883" w:rsidRPr="00AC3883">
              <w:rPr>
                <w:rFonts w:cstheme="minorHAnsi"/>
                <w:b/>
                <w:bCs/>
                <w:sz w:val="22"/>
              </w:rPr>
              <w:t>Academic</w:t>
            </w:r>
          </w:p>
        </w:tc>
      </w:tr>
    </w:tbl>
    <w:p w14:paraId="1358E6FC" w14:textId="54A20DA3" w:rsidR="000D603B" w:rsidRDefault="000D603B" w:rsidP="00FE4A3B">
      <w:pPr>
        <w:spacing w:after="0" w:line="240" w:lineRule="auto"/>
      </w:pPr>
    </w:p>
    <w:tbl>
      <w:tblPr>
        <w:tblStyle w:val="TableGrid"/>
        <w:tblW w:w="5003" w:type="pct"/>
        <w:tblLayout w:type="fixed"/>
        <w:tblLook w:val="04A0" w:firstRow="1" w:lastRow="0" w:firstColumn="1" w:lastColumn="0" w:noHBand="0" w:noVBand="1"/>
      </w:tblPr>
      <w:tblGrid>
        <w:gridCol w:w="705"/>
        <w:gridCol w:w="3258"/>
        <w:gridCol w:w="2553"/>
        <w:gridCol w:w="3118"/>
      </w:tblGrid>
      <w:tr w:rsidR="000D603B" w:rsidRPr="00512DA0" w14:paraId="1E410532" w14:textId="77777777" w:rsidTr="000E422F">
        <w:trPr>
          <w:trHeight w:val="397"/>
        </w:trPr>
        <w:tc>
          <w:tcPr>
            <w:tcW w:w="366" w:type="pct"/>
            <w:vMerge w:val="restart"/>
            <w:shd w:val="clear" w:color="auto" w:fill="FFF2CC" w:themeFill="accent4" w:themeFillTint="33"/>
            <w:textDirection w:val="btLr"/>
            <w:vAlign w:val="center"/>
          </w:tcPr>
          <w:p w14:paraId="573373AF" w14:textId="2553824D" w:rsidR="000D603B" w:rsidRDefault="000D603B" w:rsidP="000E422F">
            <w:pPr>
              <w:spacing w:before="60" w:after="60"/>
              <w:ind w:left="113" w:right="113"/>
              <w:jc w:val="center"/>
              <w:rPr>
                <w:rFonts w:cstheme="minorHAnsi"/>
                <w:b/>
                <w:color w:val="000000" w:themeColor="text1"/>
                <w:sz w:val="24"/>
                <w:szCs w:val="24"/>
              </w:rPr>
            </w:pPr>
            <w:r w:rsidRPr="00CF0A80">
              <w:rPr>
                <w:rFonts w:cstheme="minorHAnsi"/>
                <w:b/>
                <w:sz w:val="32"/>
                <w:szCs w:val="32"/>
              </w:rPr>
              <w:t>REVIEWER*</w:t>
            </w:r>
          </w:p>
        </w:tc>
        <w:tc>
          <w:tcPr>
            <w:tcW w:w="1691" w:type="pct"/>
            <w:shd w:val="clear" w:color="auto" w:fill="auto"/>
            <w:vAlign w:val="center"/>
          </w:tcPr>
          <w:p w14:paraId="6BE9DB16" w14:textId="7C09CC96" w:rsidR="000D603B" w:rsidRPr="00512DA0" w:rsidRDefault="000D603B" w:rsidP="000E422F">
            <w:pPr>
              <w:spacing w:before="60" w:after="60"/>
              <w:rPr>
                <w:rFonts w:cstheme="minorHAnsi"/>
                <w:b/>
                <w:color w:val="000000" w:themeColor="text1"/>
                <w:sz w:val="24"/>
                <w:szCs w:val="24"/>
              </w:rPr>
            </w:pPr>
            <w:r>
              <w:rPr>
                <w:rFonts w:cstheme="minorHAnsi"/>
                <w:b/>
                <w:color w:val="000000" w:themeColor="text1"/>
                <w:sz w:val="24"/>
                <w:szCs w:val="24"/>
              </w:rPr>
              <w:t xml:space="preserve">Title and </w:t>
            </w:r>
            <w:r w:rsidRPr="00512DA0">
              <w:rPr>
                <w:rFonts w:cstheme="minorHAnsi"/>
                <w:b/>
                <w:color w:val="000000" w:themeColor="text1"/>
                <w:sz w:val="24"/>
                <w:szCs w:val="24"/>
              </w:rPr>
              <w:t>Name</w:t>
            </w:r>
            <w:r>
              <w:rPr>
                <w:rFonts w:cstheme="minorHAnsi"/>
                <w:b/>
                <w:color w:val="000000" w:themeColor="text1"/>
                <w:sz w:val="24"/>
                <w:szCs w:val="24"/>
              </w:rPr>
              <w:t xml:space="preserve"> of </w:t>
            </w:r>
            <w:r>
              <w:rPr>
                <w:rFonts w:cstheme="minorHAnsi"/>
                <w:b/>
                <w:sz w:val="24"/>
                <w:szCs w:val="24"/>
              </w:rPr>
              <w:t>REVIEWER*</w:t>
            </w:r>
          </w:p>
        </w:tc>
        <w:tc>
          <w:tcPr>
            <w:tcW w:w="2943" w:type="pct"/>
            <w:gridSpan w:val="2"/>
            <w:shd w:val="clear" w:color="auto" w:fill="auto"/>
            <w:vAlign w:val="center"/>
          </w:tcPr>
          <w:p w14:paraId="0586C505" w14:textId="35C7AA1C" w:rsidR="000D603B" w:rsidRPr="00512DA0" w:rsidRDefault="00E00710" w:rsidP="000E422F">
            <w:pPr>
              <w:spacing w:before="60" w:after="60"/>
              <w:rPr>
                <w:rFonts w:cstheme="minorHAnsi"/>
                <w:b/>
                <w:sz w:val="24"/>
                <w:szCs w:val="24"/>
              </w:rPr>
            </w:pPr>
            <w:r w:rsidRPr="00E00710">
              <w:rPr>
                <w:rFonts w:cstheme="minorHAnsi"/>
                <w:b/>
                <w:sz w:val="24"/>
                <w:szCs w:val="24"/>
              </w:rPr>
              <w:t>Associate Professor Lisa Tee</w:t>
            </w:r>
          </w:p>
        </w:tc>
      </w:tr>
      <w:tr w:rsidR="000D603B" w:rsidRPr="004B4B58" w14:paraId="028D155C" w14:textId="77777777" w:rsidTr="000E422F">
        <w:trPr>
          <w:trHeight w:val="397"/>
        </w:trPr>
        <w:tc>
          <w:tcPr>
            <w:tcW w:w="366" w:type="pct"/>
            <w:vMerge/>
            <w:textDirection w:val="btLr"/>
            <w:vAlign w:val="center"/>
          </w:tcPr>
          <w:p w14:paraId="3F71015E" w14:textId="77777777" w:rsidR="000D603B" w:rsidRPr="004B4B58" w:rsidRDefault="000D603B" w:rsidP="000E422F">
            <w:pPr>
              <w:spacing w:before="60" w:after="60"/>
              <w:ind w:left="113" w:right="113"/>
              <w:jc w:val="center"/>
              <w:rPr>
                <w:rFonts w:cstheme="minorHAnsi"/>
                <w:b/>
                <w:sz w:val="22"/>
              </w:rPr>
            </w:pPr>
          </w:p>
        </w:tc>
        <w:tc>
          <w:tcPr>
            <w:tcW w:w="1691" w:type="pct"/>
            <w:vAlign w:val="center"/>
          </w:tcPr>
          <w:p w14:paraId="6D4E4172" w14:textId="77777777" w:rsidR="000D603B" w:rsidRPr="004B4B58" w:rsidRDefault="000D603B" w:rsidP="000E422F">
            <w:pPr>
              <w:spacing w:before="60" w:after="60"/>
              <w:rPr>
                <w:rFonts w:cstheme="minorHAnsi"/>
                <w:b/>
                <w:sz w:val="22"/>
              </w:rPr>
            </w:pPr>
            <w:r w:rsidRPr="004B4B58">
              <w:rPr>
                <w:rFonts w:cstheme="minorHAnsi"/>
                <w:b/>
                <w:sz w:val="22"/>
              </w:rPr>
              <w:t>Staff ID</w:t>
            </w:r>
          </w:p>
        </w:tc>
        <w:tc>
          <w:tcPr>
            <w:tcW w:w="2943" w:type="pct"/>
            <w:gridSpan w:val="2"/>
            <w:vAlign w:val="center"/>
          </w:tcPr>
          <w:p w14:paraId="6E31AB7F" w14:textId="77777777" w:rsidR="000D603B" w:rsidRPr="004B4B58" w:rsidRDefault="000D603B" w:rsidP="000E422F">
            <w:pPr>
              <w:spacing w:before="60" w:after="60"/>
              <w:rPr>
                <w:rFonts w:cstheme="minorHAnsi"/>
                <w:b/>
                <w:sz w:val="22"/>
              </w:rPr>
            </w:pPr>
          </w:p>
        </w:tc>
      </w:tr>
      <w:tr w:rsidR="00CB0215" w:rsidRPr="004B4B58" w14:paraId="0EBD2D8A" w14:textId="77777777" w:rsidTr="000E422F">
        <w:trPr>
          <w:trHeight w:val="397"/>
        </w:trPr>
        <w:tc>
          <w:tcPr>
            <w:tcW w:w="366" w:type="pct"/>
            <w:vMerge/>
            <w:textDirection w:val="btLr"/>
            <w:vAlign w:val="center"/>
          </w:tcPr>
          <w:p w14:paraId="79792563" w14:textId="77777777" w:rsidR="00CB0215" w:rsidRDefault="00CB0215" w:rsidP="00CB0215">
            <w:pPr>
              <w:spacing w:before="60" w:after="60"/>
              <w:ind w:left="113" w:right="113"/>
              <w:jc w:val="center"/>
              <w:rPr>
                <w:rFonts w:cstheme="minorHAnsi"/>
                <w:b/>
                <w:sz w:val="22"/>
              </w:rPr>
            </w:pPr>
          </w:p>
        </w:tc>
        <w:tc>
          <w:tcPr>
            <w:tcW w:w="1691" w:type="pct"/>
            <w:vAlign w:val="center"/>
          </w:tcPr>
          <w:p w14:paraId="379C454C" w14:textId="77777777" w:rsidR="00CB0215" w:rsidRPr="004B4B58" w:rsidRDefault="00CB0215" w:rsidP="00CB0215">
            <w:pPr>
              <w:spacing w:before="60" w:after="60"/>
              <w:rPr>
                <w:rFonts w:cstheme="minorHAnsi"/>
                <w:b/>
                <w:sz w:val="22"/>
              </w:rPr>
            </w:pPr>
            <w:r>
              <w:rPr>
                <w:rFonts w:cstheme="minorHAnsi"/>
                <w:b/>
                <w:sz w:val="22"/>
              </w:rPr>
              <w:t>Faculty</w:t>
            </w:r>
          </w:p>
        </w:tc>
        <w:tc>
          <w:tcPr>
            <w:tcW w:w="2943" w:type="pct"/>
            <w:gridSpan w:val="2"/>
            <w:vAlign w:val="center"/>
          </w:tcPr>
          <w:p w14:paraId="011B489C" w14:textId="6FFA1D36" w:rsidR="00CB0215" w:rsidRPr="004B4B58" w:rsidRDefault="00CB0215" w:rsidP="00CB0215">
            <w:pPr>
              <w:spacing w:before="60" w:after="60"/>
              <w:rPr>
                <w:rFonts w:cstheme="minorHAnsi"/>
                <w:b/>
                <w:sz w:val="22"/>
              </w:rPr>
            </w:pPr>
            <w:r>
              <w:rPr>
                <w:rFonts w:cstheme="minorHAnsi"/>
                <w:b/>
                <w:sz w:val="22"/>
              </w:rPr>
              <w:t xml:space="preserve">Faculty of Health Sciences </w:t>
            </w:r>
          </w:p>
        </w:tc>
      </w:tr>
      <w:tr w:rsidR="00CB0215" w:rsidRPr="004B4B58" w14:paraId="067A2506" w14:textId="77777777" w:rsidTr="000E422F">
        <w:trPr>
          <w:trHeight w:val="397"/>
        </w:trPr>
        <w:tc>
          <w:tcPr>
            <w:tcW w:w="366" w:type="pct"/>
            <w:vMerge/>
            <w:textDirection w:val="btLr"/>
            <w:vAlign w:val="center"/>
          </w:tcPr>
          <w:p w14:paraId="0A88C8B3" w14:textId="77777777" w:rsidR="00CB0215" w:rsidRPr="004B4B58" w:rsidRDefault="00CB0215" w:rsidP="00CB0215">
            <w:pPr>
              <w:spacing w:before="60" w:after="60"/>
              <w:ind w:left="113" w:right="113"/>
              <w:jc w:val="center"/>
              <w:rPr>
                <w:rFonts w:cstheme="minorHAnsi"/>
                <w:b/>
                <w:sz w:val="22"/>
              </w:rPr>
            </w:pPr>
          </w:p>
        </w:tc>
        <w:tc>
          <w:tcPr>
            <w:tcW w:w="1691" w:type="pct"/>
            <w:vAlign w:val="center"/>
          </w:tcPr>
          <w:p w14:paraId="3C883788" w14:textId="77777777" w:rsidR="00CB0215" w:rsidRPr="004B4B58" w:rsidRDefault="00CB0215" w:rsidP="00CB0215">
            <w:pPr>
              <w:spacing w:before="60" w:after="60"/>
              <w:rPr>
                <w:rFonts w:cstheme="minorHAnsi"/>
                <w:b/>
                <w:sz w:val="22"/>
              </w:rPr>
            </w:pPr>
            <w:r w:rsidRPr="004B4B58">
              <w:rPr>
                <w:rFonts w:cstheme="minorHAnsi"/>
                <w:b/>
                <w:sz w:val="22"/>
              </w:rPr>
              <w:t xml:space="preserve">School </w:t>
            </w:r>
            <w:r>
              <w:rPr>
                <w:rFonts w:cstheme="minorHAnsi"/>
                <w:b/>
                <w:sz w:val="22"/>
              </w:rPr>
              <w:t>/ Department /</w:t>
            </w:r>
            <w:r w:rsidRPr="004B4B58">
              <w:rPr>
                <w:rFonts w:cstheme="minorHAnsi"/>
                <w:b/>
                <w:sz w:val="22"/>
              </w:rPr>
              <w:t xml:space="preserve"> Area</w:t>
            </w:r>
          </w:p>
        </w:tc>
        <w:tc>
          <w:tcPr>
            <w:tcW w:w="2943" w:type="pct"/>
            <w:gridSpan w:val="2"/>
            <w:vAlign w:val="center"/>
          </w:tcPr>
          <w:p w14:paraId="50C73CF3" w14:textId="6D7EB7D2" w:rsidR="00CB0215" w:rsidRPr="004B4B58" w:rsidRDefault="00CB0215" w:rsidP="00CB0215">
            <w:pPr>
              <w:spacing w:before="60" w:after="60"/>
              <w:rPr>
                <w:rFonts w:cstheme="minorHAnsi"/>
                <w:b/>
                <w:sz w:val="22"/>
              </w:rPr>
            </w:pPr>
            <w:r>
              <w:rPr>
                <w:rFonts w:cstheme="minorHAnsi"/>
                <w:b/>
                <w:sz w:val="22"/>
              </w:rPr>
              <w:t>Curtin Medical School</w:t>
            </w:r>
          </w:p>
        </w:tc>
      </w:tr>
      <w:tr w:rsidR="00CB0215" w:rsidRPr="004B4B58" w14:paraId="22824124" w14:textId="77777777" w:rsidTr="000E422F">
        <w:trPr>
          <w:trHeight w:val="397"/>
        </w:trPr>
        <w:tc>
          <w:tcPr>
            <w:tcW w:w="366" w:type="pct"/>
            <w:vMerge/>
            <w:textDirection w:val="btLr"/>
            <w:vAlign w:val="center"/>
          </w:tcPr>
          <w:p w14:paraId="16EB1C7E" w14:textId="77777777" w:rsidR="00CB0215" w:rsidRPr="004B4B58" w:rsidRDefault="00CB0215" w:rsidP="00CB0215">
            <w:pPr>
              <w:spacing w:before="60" w:after="60"/>
              <w:ind w:left="113" w:right="113"/>
              <w:jc w:val="center"/>
              <w:rPr>
                <w:rFonts w:cstheme="minorHAnsi"/>
                <w:b/>
                <w:sz w:val="22"/>
              </w:rPr>
            </w:pPr>
          </w:p>
        </w:tc>
        <w:tc>
          <w:tcPr>
            <w:tcW w:w="1691" w:type="pct"/>
            <w:vAlign w:val="center"/>
          </w:tcPr>
          <w:p w14:paraId="54B0C1EC" w14:textId="77777777" w:rsidR="00CB0215" w:rsidRPr="004B4B58" w:rsidRDefault="00CB0215" w:rsidP="00CB0215">
            <w:pPr>
              <w:spacing w:before="60" w:after="60"/>
              <w:rPr>
                <w:rFonts w:cstheme="minorHAnsi"/>
                <w:b/>
                <w:sz w:val="22"/>
              </w:rPr>
            </w:pPr>
            <w:r w:rsidRPr="004B4B58">
              <w:rPr>
                <w:rFonts w:cstheme="minorHAnsi"/>
                <w:b/>
                <w:sz w:val="22"/>
              </w:rPr>
              <w:t>Campus</w:t>
            </w:r>
          </w:p>
        </w:tc>
        <w:tc>
          <w:tcPr>
            <w:tcW w:w="2943" w:type="pct"/>
            <w:gridSpan w:val="2"/>
            <w:vAlign w:val="center"/>
          </w:tcPr>
          <w:p w14:paraId="1C0C64C3" w14:textId="6E5992C9" w:rsidR="00CB0215" w:rsidRPr="004B4B58" w:rsidRDefault="00CB0215" w:rsidP="00CB0215">
            <w:pPr>
              <w:spacing w:before="60" w:after="60"/>
              <w:rPr>
                <w:rFonts w:cstheme="minorHAnsi"/>
                <w:b/>
                <w:sz w:val="22"/>
              </w:rPr>
            </w:pPr>
            <w:r>
              <w:rPr>
                <w:rFonts w:cstheme="minorHAnsi"/>
                <w:b/>
                <w:sz w:val="22"/>
              </w:rPr>
              <w:t>Bentley</w:t>
            </w:r>
          </w:p>
        </w:tc>
      </w:tr>
      <w:tr w:rsidR="00CB0215" w14:paraId="4814A8E3" w14:textId="77777777" w:rsidTr="000E422F">
        <w:tc>
          <w:tcPr>
            <w:tcW w:w="366" w:type="pct"/>
            <w:vMerge/>
          </w:tcPr>
          <w:p w14:paraId="7A09D3AC" w14:textId="77777777" w:rsidR="00CB0215" w:rsidRDefault="00CB0215" w:rsidP="00CB0215"/>
        </w:tc>
        <w:tc>
          <w:tcPr>
            <w:tcW w:w="1691" w:type="pct"/>
            <w:vAlign w:val="center"/>
          </w:tcPr>
          <w:p w14:paraId="660A6644" w14:textId="77777777" w:rsidR="00CB0215" w:rsidRDefault="00CB0215" w:rsidP="00CB0215">
            <w:r w:rsidRPr="004B4B58">
              <w:rPr>
                <w:rFonts w:cstheme="minorHAnsi"/>
                <w:b/>
                <w:sz w:val="22"/>
              </w:rPr>
              <w:t>Academic Level</w:t>
            </w:r>
          </w:p>
        </w:tc>
        <w:tc>
          <w:tcPr>
            <w:tcW w:w="2943" w:type="pct"/>
            <w:gridSpan w:val="2"/>
          </w:tcPr>
          <w:p w14:paraId="3802376A" w14:textId="33904552" w:rsidR="00CB0215" w:rsidRDefault="00155138" w:rsidP="00CB0215">
            <w:pPr>
              <w:tabs>
                <w:tab w:val="left" w:pos="2308"/>
                <w:tab w:val="left" w:pos="4411"/>
              </w:tabs>
            </w:pPr>
            <w:sdt>
              <w:sdtPr>
                <w:rPr>
                  <w:rFonts w:cstheme="minorHAnsi"/>
                  <w:sz w:val="22"/>
                </w:rPr>
                <w:id w:val="900791203"/>
                <w14:checkbox>
                  <w14:checked w14:val="0"/>
                  <w14:checkedState w14:val="2612" w14:font="MS Gothic"/>
                  <w14:uncheckedState w14:val="2610" w14:font="MS Gothic"/>
                </w14:checkbox>
              </w:sdtPr>
              <w:sdtEndPr/>
              <w:sdtContent>
                <w:r w:rsidR="00CB0215">
                  <w:rPr>
                    <w:rFonts w:ascii="MS Gothic" w:eastAsia="MS Gothic" w:hAnsi="MS Gothic" w:cstheme="minorHAnsi" w:hint="eastAsia"/>
                    <w:sz w:val="22"/>
                  </w:rPr>
                  <w:t>☐</w:t>
                </w:r>
              </w:sdtContent>
            </w:sdt>
            <w:r w:rsidR="00CB0215" w:rsidRPr="004B4B58">
              <w:rPr>
                <w:rFonts w:cstheme="minorHAnsi"/>
                <w:sz w:val="22"/>
              </w:rPr>
              <w:t xml:space="preserve">  ALA or Clinical Professional Associate</w:t>
            </w:r>
            <w:r w:rsidR="00CB0215">
              <w:rPr>
                <w:rFonts w:cstheme="minorHAnsi"/>
                <w:sz w:val="22"/>
              </w:rPr>
              <w:tab/>
            </w:r>
            <w:sdt>
              <w:sdtPr>
                <w:rPr>
                  <w:rFonts w:cstheme="minorHAnsi"/>
                  <w:sz w:val="22"/>
                </w:rPr>
                <w:id w:val="19599102"/>
                <w14:checkbox>
                  <w14:checked w14:val="0"/>
                  <w14:checkedState w14:val="2612" w14:font="MS Gothic"/>
                  <w14:uncheckedState w14:val="2610" w14:font="MS Gothic"/>
                </w14:checkbox>
              </w:sdtPr>
              <w:sdtEndPr/>
              <w:sdtContent>
                <w:r w:rsidR="00CB0215">
                  <w:rPr>
                    <w:rFonts w:ascii="MS Gothic" w:eastAsia="MS Gothic" w:hAnsi="MS Gothic" w:cstheme="minorHAnsi" w:hint="eastAsia"/>
                    <w:sz w:val="22"/>
                  </w:rPr>
                  <w:t>☐</w:t>
                </w:r>
              </w:sdtContent>
            </w:sdt>
            <w:r w:rsidR="00CB0215" w:rsidRPr="004B4B58">
              <w:rPr>
                <w:rFonts w:cstheme="minorHAnsi"/>
                <w:sz w:val="22"/>
              </w:rPr>
              <w:t xml:space="preserve">  ALB</w:t>
            </w:r>
            <w:r w:rsidR="00CB0215">
              <w:rPr>
                <w:rFonts w:cstheme="minorHAnsi"/>
                <w:sz w:val="22"/>
              </w:rPr>
              <w:br/>
            </w:r>
            <w:sdt>
              <w:sdtPr>
                <w:rPr>
                  <w:rFonts w:cstheme="minorHAnsi"/>
                  <w:sz w:val="22"/>
                </w:rPr>
                <w:id w:val="1824620213"/>
                <w14:checkbox>
                  <w14:checked w14:val="0"/>
                  <w14:checkedState w14:val="2612" w14:font="MS Gothic"/>
                  <w14:uncheckedState w14:val="2610" w14:font="MS Gothic"/>
                </w14:checkbox>
              </w:sdtPr>
              <w:sdtEndPr/>
              <w:sdtContent>
                <w:r w:rsidR="00CB0215" w:rsidRPr="004B4B58">
                  <w:rPr>
                    <w:rFonts w:ascii="MS Gothic" w:eastAsia="MS Gothic" w:hAnsi="MS Gothic" w:cstheme="minorHAnsi" w:hint="eastAsia"/>
                    <w:sz w:val="22"/>
                  </w:rPr>
                  <w:t>☐</w:t>
                </w:r>
              </w:sdtContent>
            </w:sdt>
            <w:r w:rsidR="00CB0215" w:rsidRPr="004B4B58">
              <w:rPr>
                <w:rFonts w:cstheme="minorHAnsi"/>
                <w:sz w:val="22"/>
              </w:rPr>
              <w:t xml:space="preserve">  ALC</w:t>
            </w:r>
            <w:r w:rsidR="00CB0215">
              <w:rPr>
                <w:rFonts w:cstheme="minorHAnsi"/>
                <w:sz w:val="22"/>
              </w:rPr>
              <w:tab/>
            </w:r>
            <w:sdt>
              <w:sdtPr>
                <w:rPr>
                  <w:rFonts w:cstheme="minorHAnsi"/>
                  <w:sz w:val="22"/>
                </w:rPr>
                <w:id w:val="1114330921"/>
                <w14:checkbox>
                  <w14:checked w14:val="1"/>
                  <w14:checkedState w14:val="2612" w14:font="MS Gothic"/>
                  <w14:uncheckedState w14:val="2610" w14:font="MS Gothic"/>
                </w14:checkbox>
              </w:sdtPr>
              <w:sdtEndPr/>
              <w:sdtContent>
                <w:r w:rsidR="00197E97">
                  <w:rPr>
                    <w:rFonts w:ascii="MS Gothic" w:eastAsia="MS Gothic" w:hAnsi="MS Gothic" w:cstheme="minorHAnsi" w:hint="eastAsia"/>
                    <w:sz w:val="22"/>
                  </w:rPr>
                  <w:t>☒</w:t>
                </w:r>
              </w:sdtContent>
            </w:sdt>
            <w:r w:rsidR="00CB0215" w:rsidRPr="004B4B58">
              <w:rPr>
                <w:rFonts w:cstheme="minorHAnsi"/>
                <w:sz w:val="22"/>
              </w:rPr>
              <w:t xml:space="preserve">  AL</w:t>
            </w:r>
            <w:r w:rsidR="00CB0215">
              <w:rPr>
                <w:rFonts w:cstheme="minorHAnsi"/>
                <w:sz w:val="22"/>
              </w:rPr>
              <w:t>D</w:t>
            </w:r>
            <w:r w:rsidR="00CB0215">
              <w:rPr>
                <w:rFonts w:cstheme="minorHAnsi"/>
                <w:sz w:val="22"/>
              </w:rPr>
              <w:tab/>
            </w:r>
            <w:sdt>
              <w:sdtPr>
                <w:rPr>
                  <w:rFonts w:cstheme="minorHAnsi"/>
                  <w:sz w:val="22"/>
                </w:rPr>
                <w:id w:val="213015066"/>
                <w14:checkbox>
                  <w14:checked w14:val="0"/>
                  <w14:checkedState w14:val="2612" w14:font="MS Gothic"/>
                  <w14:uncheckedState w14:val="2610" w14:font="MS Gothic"/>
                </w14:checkbox>
              </w:sdtPr>
              <w:sdtEndPr/>
              <w:sdtContent>
                <w:r w:rsidR="00CB0215" w:rsidRPr="004B4B58">
                  <w:rPr>
                    <w:rFonts w:ascii="MS Gothic" w:eastAsia="MS Gothic" w:hAnsi="MS Gothic" w:cstheme="minorHAnsi" w:hint="eastAsia"/>
                    <w:sz w:val="22"/>
                  </w:rPr>
                  <w:t>☐</w:t>
                </w:r>
              </w:sdtContent>
            </w:sdt>
            <w:r w:rsidR="00CB0215" w:rsidRPr="004B4B58">
              <w:rPr>
                <w:rFonts w:cstheme="minorHAnsi"/>
                <w:sz w:val="22"/>
              </w:rPr>
              <w:t xml:space="preserve">  AL</w:t>
            </w:r>
            <w:r w:rsidR="00CB0215">
              <w:rPr>
                <w:rFonts w:cstheme="minorHAnsi"/>
                <w:sz w:val="22"/>
              </w:rPr>
              <w:t>E</w:t>
            </w:r>
          </w:p>
        </w:tc>
      </w:tr>
      <w:tr w:rsidR="00CB0215" w14:paraId="71949D74" w14:textId="77777777" w:rsidTr="000E422F">
        <w:tc>
          <w:tcPr>
            <w:tcW w:w="366" w:type="pct"/>
            <w:vMerge/>
          </w:tcPr>
          <w:p w14:paraId="5B9FDBF6" w14:textId="77777777" w:rsidR="00CB0215" w:rsidRDefault="00CB0215" w:rsidP="00CB0215"/>
        </w:tc>
        <w:tc>
          <w:tcPr>
            <w:tcW w:w="1691" w:type="pct"/>
            <w:vMerge w:val="restart"/>
            <w:vAlign w:val="center"/>
          </w:tcPr>
          <w:p w14:paraId="1EC661DB" w14:textId="77777777" w:rsidR="00CB0215" w:rsidRDefault="00CB0215" w:rsidP="00CB0215">
            <w:commentRangeStart w:id="0"/>
            <w:r w:rsidRPr="004B4B58">
              <w:rPr>
                <w:rFonts w:cstheme="minorHAnsi"/>
                <w:b/>
                <w:sz w:val="22"/>
              </w:rPr>
              <w:t>Role</w:t>
            </w:r>
            <w:r>
              <w:rPr>
                <w:rFonts w:cstheme="minorHAnsi"/>
                <w:b/>
                <w:sz w:val="22"/>
              </w:rPr>
              <w:t>/s</w:t>
            </w:r>
            <w:commentRangeEnd w:id="0"/>
            <w:r w:rsidR="00197E97">
              <w:rPr>
                <w:rStyle w:val="CommentReference"/>
              </w:rPr>
              <w:commentReference w:id="0"/>
            </w:r>
          </w:p>
        </w:tc>
        <w:tc>
          <w:tcPr>
            <w:tcW w:w="1325" w:type="pct"/>
            <w:tcBorders>
              <w:bottom w:val="nil"/>
              <w:right w:val="nil"/>
            </w:tcBorders>
          </w:tcPr>
          <w:p w14:paraId="3BA4E135" w14:textId="77777777" w:rsidR="00CB0215" w:rsidRDefault="00155138" w:rsidP="00CB0215">
            <w:sdt>
              <w:sdtPr>
                <w:rPr>
                  <w:rFonts w:cstheme="minorHAnsi"/>
                  <w:sz w:val="22"/>
                </w:rPr>
                <w:id w:val="-533038151"/>
                <w14:checkbox>
                  <w14:checked w14:val="0"/>
                  <w14:checkedState w14:val="2612" w14:font="MS Gothic"/>
                  <w14:uncheckedState w14:val="2610" w14:font="MS Gothic"/>
                </w14:checkbox>
              </w:sdtPr>
              <w:sdtEndPr/>
              <w:sdtContent>
                <w:r w:rsidR="00CB0215">
                  <w:rPr>
                    <w:rFonts w:ascii="MS Gothic" w:eastAsia="MS Gothic" w:hAnsi="MS Gothic" w:cstheme="minorHAnsi" w:hint="eastAsia"/>
                    <w:sz w:val="22"/>
                  </w:rPr>
                  <w:t>☐</w:t>
                </w:r>
              </w:sdtContent>
            </w:sdt>
            <w:r w:rsidR="00CB0215" w:rsidRPr="004B4B58">
              <w:rPr>
                <w:rFonts w:cstheme="minorHAnsi"/>
                <w:sz w:val="22"/>
              </w:rPr>
              <w:t xml:space="preserve">  </w:t>
            </w:r>
            <w:r w:rsidR="00CB0215" w:rsidRPr="00C660D8">
              <w:rPr>
                <w:rFonts w:cstheme="minorHAnsi"/>
                <w:sz w:val="22"/>
              </w:rPr>
              <w:t>Unit Coordinator</w:t>
            </w:r>
            <w:r w:rsidR="00CB0215">
              <w:rPr>
                <w:rFonts w:cstheme="minorHAnsi"/>
                <w:sz w:val="22"/>
              </w:rPr>
              <w:br/>
            </w:r>
            <w:sdt>
              <w:sdtPr>
                <w:rPr>
                  <w:rFonts w:cstheme="minorHAnsi"/>
                  <w:sz w:val="22"/>
                </w:rPr>
                <w:id w:val="-1058632076"/>
                <w14:checkbox>
                  <w14:checked w14:val="0"/>
                  <w14:checkedState w14:val="2612" w14:font="MS Gothic"/>
                  <w14:uncheckedState w14:val="2610" w14:font="MS Gothic"/>
                </w14:checkbox>
              </w:sdtPr>
              <w:sdtEndPr/>
              <w:sdtContent>
                <w:r w:rsidR="00CB0215" w:rsidRPr="004B4B58">
                  <w:rPr>
                    <w:rFonts w:ascii="MS Gothic" w:eastAsia="MS Gothic" w:hAnsi="MS Gothic" w:cstheme="minorHAnsi" w:hint="eastAsia"/>
                    <w:sz w:val="22"/>
                  </w:rPr>
                  <w:t>☐</w:t>
                </w:r>
              </w:sdtContent>
            </w:sdt>
            <w:r w:rsidR="00CB0215" w:rsidRPr="004B4B58">
              <w:rPr>
                <w:rFonts w:cstheme="minorHAnsi"/>
                <w:sz w:val="22"/>
              </w:rPr>
              <w:t xml:space="preserve">  </w:t>
            </w:r>
            <w:r w:rsidR="00CB0215">
              <w:rPr>
                <w:rFonts w:cstheme="minorHAnsi"/>
                <w:sz w:val="22"/>
              </w:rPr>
              <w:t>Unit Campus Lead</w:t>
            </w:r>
          </w:p>
        </w:tc>
        <w:tc>
          <w:tcPr>
            <w:tcW w:w="1618" w:type="pct"/>
            <w:tcBorders>
              <w:left w:val="nil"/>
              <w:bottom w:val="nil"/>
            </w:tcBorders>
          </w:tcPr>
          <w:p w14:paraId="3F606F24" w14:textId="77777777" w:rsidR="00CB0215" w:rsidRDefault="00155138" w:rsidP="00CB0215">
            <w:sdt>
              <w:sdtPr>
                <w:rPr>
                  <w:rFonts w:cstheme="minorHAnsi"/>
                  <w:sz w:val="22"/>
                </w:rPr>
                <w:id w:val="1458994944"/>
                <w14:checkbox>
                  <w14:checked w14:val="0"/>
                  <w14:checkedState w14:val="2612" w14:font="MS Gothic"/>
                  <w14:uncheckedState w14:val="2610" w14:font="MS Gothic"/>
                </w14:checkbox>
              </w:sdtPr>
              <w:sdtEndPr/>
              <w:sdtContent>
                <w:r w:rsidR="00CB0215">
                  <w:rPr>
                    <w:rFonts w:ascii="MS Gothic" w:eastAsia="MS Gothic" w:hAnsi="MS Gothic" w:cstheme="minorHAnsi" w:hint="eastAsia"/>
                    <w:sz w:val="22"/>
                  </w:rPr>
                  <w:t>☐</w:t>
                </w:r>
              </w:sdtContent>
            </w:sdt>
            <w:r w:rsidR="00CB0215">
              <w:rPr>
                <w:rFonts w:cstheme="minorHAnsi"/>
                <w:sz w:val="22"/>
              </w:rPr>
              <w:t xml:space="preserve">  </w:t>
            </w:r>
            <w:r w:rsidR="00CB0215" w:rsidRPr="00C660D8">
              <w:rPr>
                <w:rFonts w:cstheme="minorHAnsi"/>
                <w:sz w:val="22"/>
              </w:rPr>
              <w:t>Course Coordinator</w:t>
            </w:r>
            <w:r w:rsidR="00CB0215">
              <w:rPr>
                <w:rFonts w:cstheme="minorHAnsi"/>
                <w:sz w:val="22"/>
              </w:rPr>
              <w:br/>
            </w:r>
            <w:sdt>
              <w:sdtPr>
                <w:rPr>
                  <w:rFonts w:cstheme="minorHAnsi"/>
                  <w:sz w:val="22"/>
                </w:rPr>
                <w:id w:val="2075387606"/>
                <w14:checkbox>
                  <w14:checked w14:val="0"/>
                  <w14:checkedState w14:val="2612" w14:font="MS Gothic"/>
                  <w14:uncheckedState w14:val="2610" w14:font="MS Gothic"/>
                </w14:checkbox>
              </w:sdtPr>
              <w:sdtEndPr/>
              <w:sdtContent>
                <w:r w:rsidR="00CB0215">
                  <w:rPr>
                    <w:rFonts w:ascii="MS Gothic" w:eastAsia="MS Gothic" w:hAnsi="MS Gothic" w:cstheme="minorHAnsi" w:hint="eastAsia"/>
                    <w:sz w:val="22"/>
                  </w:rPr>
                  <w:t>☐</w:t>
                </w:r>
              </w:sdtContent>
            </w:sdt>
            <w:r w:rsidR="00CB0215">
              <w:rPr>
                <w:rFonts w:cstheme="minorHAnsi"/>
                <w:sz w:val="22"/>
              </w:rPr>
              <w:t xml:space="preserve">  HDR Supervisor</w:t>
            </w:r>
          </w:p>
        </w:tc>
      </w:tr>
      <w:tr w:rsidR="00CB0215" w14:paraId="58F96B53" w14:textId="77777777" w:rsidTr="000E422F">
        <w:tc>
          <w:tcPr>
            <w:tcW w:w="366" w:type="pct"/>
            <w:vMerge/>
          </w:tcPr>
          <w:p w14:paraId="6D696220" w14:textId="77777777" w:rsidR="00CB0215" w:rsidRDefault="00CB0215" w:rsidP="00CB0215"/>
        </w:tc>
        <w:tc>
          <w:tcPr>
            <w:tcW w:w="1691" w:type="pct"/>
            <w:vMerge/>
          </w:tcPr>
          <w:p w14:paraId="7EE6508B" w14:textId="77777777" w:rsidR="00CB0215" w:rsidRDefault="00CB0215" w:rsidP="00CB0215"/>
        </w:tc>
        <w:tc>
          <w:tcPr>
            <w:tcW w:w="2943" w:type="pct"/>
            <w:gridSpan w:val="2"/>
            <w:tcBorders>
              <w:top w:val="nil"/>
              <w:bottom w:val="nil"/>
            </w:tcBorders>
          </w:tcPr>
          <w:p w14:paraId="64ACEC7D" w14:textId="41CA8C07" w:rsidR="00CB0215" w:rsidRPr="00FE4A3B" w:rsidRDefault="00155138" w:rsidP="00CB0215">
            <w:pPr>
              <w:rPr>
                <w:sz w:val="22"/>
              </w:rPr>
            </w:pPr>
            <w:sdt>
              <w:sdtPr>
                <w:rPr>
                  <w:rFonts w:cstheme="minorHAnsi"/>
                  <w:sz w:val="22"/>
                </w:rPr>
                <w:id w:val="-74138824"/>
                <w14:checkbox>
                  <w14:checked w14:val="0"/>
                  <w14:checkedState w14:val="2612" w14:font="MS Gothic"/>
                  <w14:uncheckedState w14:val="2610" w14:font="MS Gothic"/>
                </w14:checkbox>
              </w:sdtPr>
              <w:sdtEndPr/>
              <w:sdtContent>
                <w:r w:rsidR="00CB0215">
                  <w:rPr>
                    <w:rFonts w:ascii="MS Gothic" w:eastAsia="MS Gothic" w:hAnsi="MS Gothic" w:cstheme="minorHAnsi" w:hint="eastAsia"/>
                    <w:sz w:val="22"/>
                  </w:rPr>
                  <w:t>☐</w:t>
                </w:r>
              </w:sdtContent>
            </w:sdt>
            <w:r w:rsidR="00CB0215" w:rsidRPr="00FE4A3B">
              <w:rPr>
                <w:rFonts w:cstheme="minorHAnsi"/>
                <w:sz w:val="22"/>
              </w:rPr>
              <w:t xml:space="preserve">  Current Director of Learning and Teaching</w:t>
            </w:r>
            <w:r w:rsidR="00CB0215" w:rsidRPr="00FE4A3B">
              <w:rPr>
                <w:rFonts w:cstheme="minorHAnsi"/>
                <w:sz w:val="22"/>
              </w:rPr>
              <w:br/>
            </w:r>
            <w:sdt>
              <w:sdtPr>
                <w:rPr>
                  <w:rFonts w:cstheme="minorHAnsi"/>
                  <w:sz w:val="22"/>
                </w:rPr>
                <w:id w:val="-1476682299"/>
                <w14:checkbox>
                  <w14:checked w14:val="1"/>
                  <w14:checkedState w14:val="2612" w14:font="MS Gothic"/>
                  <w14:uncheckedState w14:val="2610" w14:font="MS Gothic"/>
                </w14:checkbox>
              </w:sdtPr>
              <w:sdtEndPr/>
              <w:sdtContent>
                <w:r w:rsidR="00CB0215">
                  <w:rPr>
                    <w:rFonts w:ascii="MS Gothic" w:eastAsia="MS Gothic" w:hAnsi="MS Gothic" w:cstheme="minorHAnsi" w:hint="eastAsia"/>
                    <w:sz w:val="22"/>
                  </w:rPr>
                  <w:t>☒</w:t>
                </w:r>
              </w:sdtContent>
            </w:sdt>
            <w:r w:rsidR="00CB0215" w:rsidRPr="00FE4A3B">
              <w:rPr>
                <w:rFonts w:cstheme="minorHAnsi"/>
                <w:sz w:val="22"/>
              </w:rPr>
              <w:t xml:space="preserve">  Previous Director of Learning and Teaching</w:t>
            </w:r>
          </w:p>
        </w:tc>
      </w:tr>
      <w:tr w:rsidR="00CB0215" w14:paraId="26A08A97" w14:textId="77777777" w:rsidTr="000E422F">
        <w:tc>
          <w:tcPr>
            <w:tcW w:w="366" w:type="pct"/>
            <w:vMerge/>
          </w:tcPr>
          <w:p w14:paraId="739728EA" w14:textId="77777777" w:rsidR="00CB0215" w:rsidRDefault="00CB0215" w:rsidP="00CB0215"/>
        </w:tc>
        <w:tc>
          <w:tcPr>
            <w:tcW w:w="1691" w:type="pct"/>
            <w:vMerge/>
            <w:tcBorders>
              <w:bottom w:val="single" w:sz="4" w:space="0" w:color="auto"/>
            </w:tcBorders>
            <w:vAlign w:val="center"/>
          </w:tcPr>
          <w:p w14:paraId="09098A14" w14:textId="77777777" w:rsidR="00CB0215" w:rsidRDefault="00CB0215" w:rsidP="00CB0215"/>
        </w:tc>
        <w:tc>
          <w:tcPr>
            <w:tcW w:w="1325" w:type="pct"/>
            <w:tcBorders>
              <w:top w:val="nil"/>
              <w:bottom w:val="single" w:sz="4" w:space="0" w:color="auto"/>
              <w:right w:val="nil"/>
            </w:tcBorders>
          </w:tcPr>
          <w:p w14:paraId="4E02D87D" w14:textId="77777777" w:rsidR="00CB0215" w:rsidRDefault="00155138" w:rsidP="00CB0215">
            <w:sdt>
              <w:sdtPr>
                <w:rPr>
                  <w:rFonts w:cstheme="minorHAnsi"/>
                  <w:sz w:val="22"/>
                </w:rPr>
                <w:id w:val="-220754690"/>
                <w14:checkbox>
                  <w14:checked w14:val="0"/>
                  <w14:checkedState w14:val="2612" w14:font="MS Gothic"/>
                  <w14:uncheckedState w14:val="2610" w14:font="MS Gothic"/>
                </w14:checkbox>
              </w:sdtPr>
              <w:sdtEndPr/>
              <w:sdtContent>
                <w:r w:rsidR="00CB0215">
                  <w:rPr>
                    <w:rFonts w:ascii="MS Gothic" w:eastAsia="MS Gothic" w:hAnsi="MS Gothic" w:cstheme="minorHAnsi" w:hint="eastAsia"/>
                    <w:sz w:val="22"/>
                  </w:rPr>
                  <w:t>☐</w:t>
                </w:r>
              </w:sdtContent>
            </w:sdt>
            <w:r w:rsidR="00CB0215" w:rsidRPr="004B4B58">
              <w:rPr>
                <w:rFonts w:cstheme="minorHAnsi"/>
                <w:sz w:val="22"/>
              </w:rPr>
              <w:t xml:space="preserve">  </w:t>
            </w:r>
            <w:r w:rsidR="00CB0215" w:rsidRPr="00C660D8">
              <w:rPr>
                <w:rFonts w:cstheme="minorHAnsi"/>
                <w:sz w:val="22"/>
              </w:rPr>
              <w:t>H</w:t>
            </w:r>
            <w:r w:rsidR="00CB0215">
              <w:rPr>
                <w:rFonts w:cstheme="minorHAnsi"/>
                <w:sz w:val="22"/>
              </w:rPr>
              <w:t xml:space="preserve">EA Category: </w:t>
            </w:r>
          </w:p>
        </w:tc>
        <w:tc>
          <w:tcPr>
            <w:tcW w:w="1618" w:type="pct"/>
            <w:tcBorders>
              <w:top w:val="nil"/>
              <w:left w:val="nil"/>
              <w:bottom w:val="single" w:sz="4" w:space="0" w:color="auto"/>
            </w:tcBorders>
          </w:tcPr>
          <w:p w14:paraId="5E38083A" w14:textId="77777777" w:rsidR="00CB0215" w:rsidRDefault="00155138" w:rsidP="00CB0215">
            <w:pPr>
              <w:spacing w:after="40"/>
            </w:pPr>
            <w:sdt>
              <w:sdtPr>
                <w:rPr>
                  <w:rFonts w:cstheme="minorHAnsi"/>
                  <w:sz w:val="22"/>
                </w:rPr>
                <w:id w:val="953987034"/>
                <w14:checkbox>
                  <w14:checked w14:val="0"/>
                  <w14:checkedState w14:val="2612" w14:font="MS Gothic"/>
                  <w14:uncheckedState w14:val="2610" w14:font="MS Gothic"/>
                </w14:checkbox>
              </w:sdtPr>
              <w:sdtEndPr/>
              <w:sdtContent>
                <w:r w:rsidR="00CB0215">
                  <w:rPr>
                    <w:rFonts w:ascii="MS Gothic" w:eastAsia="MS Gothic" w:hAnsi="MS Gothic" w:cstheme="minorHAnsi" w:hint="eastAsia"/>
                    <w:sz w:val="22"/>
                  </w:rPr>
                  <w:t>☐</w:t>
                </w:r>
              </w:sdtContent>
            </w:sdt>
            <w:r w:rsidR="00CB0215">
              <w:rPr>
                <w:rFonts w:cstheme="minorHAnsi"/>
                <w:sz w:val="22"/>
              </w:rPr>
              <w:t xml:space="preserve">  </w:t>
            </w:r>
            <w:r w:rsidR="00CB0215" w:rsidRPr="00FE4A3B">
              <w:rPr>
                <w:rFonts w:cstheme="minorHAnsi"/>
                <w:sz w:val="22"/>
              </w:rPr>
              <w:t>Other</w:t>
            </w:r>
            <w:r w:rsidR="00CB0215">
              <w:rPr>
                <w:rFonts w:cstheme="minorHAnsi"/>
                <w:sz w:val="22"/>
              </w:rPr>
              <w:t xml:space="preserve">: </w:t>
            </w:r>
          </w:p>
        </w:tc>
      </w:tr>
    </w:tbl>
    <w:p w14:paraId="2FDF0BE7" w14:textId="77777777" w:rsidR="000D603B" w:rsidRDefault="000D603B" w:rsidP="00FE4A3B">
      <w:pPr>
        <w:spacing w:after="0" w:line="240" w:lineRule="auto"/>
        <w:jc w:val="both"/>
        <w:rPr>
          <w:rFonts w:cstheme="minorHAnsi"/>
          <w:sz w:val="22"/>
        </w:rPr>
      </w:pPr>
    </w:p>
    <w:p w14:paraId="5AA5798E" w14:textId="26887D84" w:rsidR="00FE4A3B" w:rsidRDefault="00FE4A3B"/>
    <w:p w14:paraId="4F1FD5BF" w14:textId="12D4B38F" w:rsidR="00426753" w:rsidRPr="009B5C42" w:rsidRDefault="00DF3111" w:rsidP="003C02E2">
      <w:pPr>
        <w:pStyle w:val="ListParagraph"/>
        <w:numPr>
          <w:ilvl w:val="0"/>
          <w:numId w:val="39"/>
        </w:numPr>
        <w:spacing w:after="0" w:line="240" w:lineRule="auto"/>
        <w:jc w:val="both"/>
        <w:rPr>
          <w:rFonts w:cstheme="minorHAnsi"/>
          <w:sz w:val="22"/>
        </w:rPr>
      </w:pPr>
      <w:r w:rsidRPr="009B5C42">
        <w:rPr>
          <w:rFonts w:cstheme="minorHAnsi"/>
          <w:b/>
          <w:i/>
          <w:sz w:val="22"/>
        </w:rPr>
        <w:lastRenderedPageBreak/>
        <w:t>Please Note</w:t>
      </w:r>
      <w:r w:rsidR="009B5C42">
        <w:rPr>
          <w:rFonts w:cstheme="minorHAnsi"/>
          <w:b/>
          <w:i/>
          <w:sz w:val="22"/>
        </w:rPr>
        <w:t>:</w:t>
      </w:r>
      <w:r w:rsidR="009B5C42" w:rsidRPr="009B5C42">
        <w:rPr>
          <w:rFonts w:cstheme="minorHAnsi"/>
          <w:b/>
          <w:i/>
          <w:sz w:val="22"/>
        </w:rPr>
        <w:t xml:space="preserve"> </w:t>
      </w:r>
      <w:r w:rsidR="004A4A57" w:rsidRPr="009B5C42">
        <w:rPr>
          <w:rFonts w:cstheme="minorHAnsi"/>
          <w:i/>
          <w:sz w:val="22"/>
        </w:rPr>
        <w:t>A</w:t>
      </w:r>
      <w:r w:rsidR="006744FD" w:rsidRPr="009B5C42">
        <w:rPr>
          <w:rFonts w:cstheme="minorHAnsi"/>
          <w:i/>
          <w:sz w:val="22"/>
        </w:rPr>
        <w:t xml:space="preserve"> Summative Reviewer must be an impartial colleague who is able to provide objective, unbiased feedback. This is especially important when used for promotions, to ensure confidence of the assessment of excellence fo</w:t>
      </w:r>
      <w:r w:rsidRPr="009B5C42">
        <w:rPr>
          <w:rFonts w:cstheme="minorHAnsi"/>
          <w:i/>
          <w:sz w:val="22"/>
        </w:rPr>
        <w:t>r the individual.  It is requir</w:t>
      </w:r>
      <w:r w:rsidR="006744FD" w:rsidRPr="009B5C42">
        <w:rPr>
          <w:rFonts w:cstheme="minorHAnsi"/>
          <w:i/>
          <w:sz w:val="22"/>
        </w:rPr>
        <w:t>ed that the reviewer be independent and not part of the school</w:t>
      </w:r>
      <w:r w:rsidR="00CF2574" w:rsidRPr="009B5C42">
        <w:rPr>
          <w:rFonts w:cstheme="minorHAnsi"/>
          <w:i/>
          <w:sz w:val="22"/>
        </w:rPr>
        <w:t xml:space="preserve"> and be at a higher academic level or the same academic level with a higher HEA Fellowship category</w:t>
      </w:r>
      <w:r w:rsidR="006744FD" w:rsidRPr="009B5C42">
        <w:rPr>
          <w:rFonts w:cstheme="minorHAnsi"/>
          <w:i/>
          <w:sz w:val="22"/>
        </w:rPr>
        <w:t xml:space="preserve"> (</w:t>
      </w:r>
      <w:proofErr w:type="gramStart"/>
      <w:r w:rsidR="006744FD" w:rsidRPr="009B5C42">
        <w:rPr>
          <w:rFonts w:cstheme="minorHAnsi"/>
          <w:i/>
          <w:sz w:val="22"/>
        </w:rPr>
        <w:t>with the exception of</w:t>
      </w:r>
      <w:proofErr w:type="gramEnd"/>
      <w:r w:rsidR="006744FD" w:rsidRPr="009B5C42">
        <w:rPr>
          <w:rFonts w:cstheme="minorHAnsi"/>
          <w:i/>
          <w:sz w:val="22"/>
        </w:rPr>
        <w:t xml:space="preserve"> the </w:t>
      </w:r>
      <w:r w:rsidR="00CF2574" w:rsidRPr="009B5C42">
        <w:rPr>
          <w:rFonts w:cstheme="minorHAnsi"/>
          <w:i/>
          <w:sz w:val="22"/>
        </w:rPr>
        <w:t xml:space="preserve">current or previous </w:t>
      </w:r>
      <w:r w:rsidR="006744FD" w:rsidRPr="009B5C42">
        <w:rPr>
          <w:rFonts w:cstheme="minorHAnsi"/>
          <w:i/>
          <w:sz w:val="22"/>
        </w:rPr>
        <w:t xml:space="preserve">Director of Learning and Teaching). </w:t>
      </w:r>
    </w:p>
    <w:p w14:paraId="2DF04DA7" w14:textId="699ABDF2" w:rsidR="009B5C42" w:rsidRPr="009B5C42" w:rsidRDefault="009B5C42" w:rsidP="003C02E2">
      <w:pPr>
        <w:pStyle w:val="ListParagraph"/>
        <w:numPr>
          <w:ilvl w:val="0"/>
          <w:numId w:val="39"/>
        </w:numPr>
        <w:spacing w:after="0" w:line="240" w:lineRule="auto"/>
        <w:jc w:val="both"/>
        <w:rPr>
          <w:rFonts w:cstheme="minorHAnsi"/>
          <w:i/>
          <w:sz w:val="22"/>
        </w:rPr>
      </w:pPr>
      <w:r>
        <w:rPr>
          <w:rFonts w:cstheme="minorHAnsi"/>
          <w:b/>
          <w:i/>
          <w:sz w:val="22"/>
        </w:rPr>
        <w:t xml:space="preserve">PREP Reviewer Training </w:t>
      </w:r>
      <w:r>
        <w:rPr>
          <w:rFonts w:cstheme="minorHAnsi"/>
          <w:i/>
          <w:sz w:val="22"/>
        </w:rPr>
        <w:t>mu</w:t>
      </w:r>
      <w:r w:rsidRPr="009B5C42">
        <w:rPr>
          <w:rFonts w:cstheme="minorHAnsi"/>
          <w:i/>
          <w:sz w:val="22"/>
        </w:rPr>
        <w:t>st be undertaken</w:t>
      </w:r>
      <w:r>
        <w:rPr>
          <w:rFonts w:cstheme="minorHAnsi"/>
          <w:i/>
          <w:sz w:val="22"/>
        </w:rPr>
        <w:t xml:space="preserve"> before reviewing</w:t>
      </w:r>
      <w:r w:rsidRPr="009B5C42">
        <w:rPr>
          <w:rFonts w:cstheme="minorHAnsi"/>
          <w:i/>
          <w:sz w:val="22"/>
        </w:rPr>
        <w:t xml:space="preserve"> and </w:t>
      </w:r>
      <w:r>
        <w:rPr>
          <w:rFonts w:cstheme="minorHAnsi"/>
          <w:i/>
          <w:sz w:val="22"/>
        </w:rPr>
        <w:t>is required</w:t>
      </w:r>
      <w:r w:rsidRPr="009B5C42">
        <w:rPr>
          <w:rFonts w:cstheme="minorHAnsi"/>
          <w:i/>
          <w:sz w:val="22"/>
        </w:rPr>
        <w:t xml:space="preserve"> every three years.</w:t>
      </w:r>
    </w:p>
    <w:p w14:paraId="1357E53F" w14:textId="268AB300" w:rsidR="00426753" w:rsidRDefault="00426753" w:rsidP="00512DA0">
      <w:pPr>
        <w:spacing w:after="0" w:line="240" w:lineRule="auto"/>
        <w:jc w:val="both"/>
        <w:rPr>
          <w:rFonts w:cstheme="minorHAnsi"/>
          <w:sz w:val="22"/>
        </w:rPr>
      </w:pPr>
    </w:p>
    <w:p w14:paraId="73532FA0" w14:textId="6E202070" w:rsidR="006275B9" w:rsidRPr="00E23D87" w:rsidRDefault="006275B9" w:rsidP="00E23D87">
      <w:pPr>
        <w:spacing w:after="0" w:line="240" w:lineRule="auto"/>
        <w:rPr>
          <w:rFonts w:cstheme="minorHAnsi"/>
          <w:b/>
          <w:i/>
          <w:sz w:val="24"/>
          <w:szCs w:val="24"/>
        </w:rPr>
      </w:pPr>
      <w:r w:rsidRPr="00E23D87">
        <w:rPr>
          <w:rFonts w:cstheme="minorHAnsi"/>
          <w:b/>
          <w:i/>
          <w:sz w:val="24"/>
          <w:szCs w:val="24"/>
        </w:rPr>
        <w:t>Areas for educationa</w:t>
      </w:r>
      <w:r w:rsidR="008C4AA9">
        <w:rPr>
          <w:rFonts w:cstheme="minorHAnsi"/>
          <w:b/>
          <w:i/>
          <w:sz w:val="24"/>
          <w:szCs w:val="24"/>
        </w:rPr>
        <w:t>l practice review</w:t>
      </w:r>
      <w:r w:rsidR="007257BE">
        <w:rPr>
          <w:rFonts w:cstheme="minorHAnsi"/>
          <w:b/>
          <w:i/>
          <w:sz w:val="24"/>
          <w:szCs w:val="24"/>
        </w:rPr>
        <w:t xml:space="preserve"> </w:t>
      </w:r>
      <w:r w:rsidR="007257BE" w:rsidRPr="007257BE">
        <w:rPr>
          <w:rFonts w:cstheme="minorHAnsi"/>
          <w:i/>
          <w:sz w:val="24"/>
          <w:szCs w:val="24"/>
        </w:rPr>
        <w:t>(</w:t>
      </w:r>
      <w:r w:rsidR="007257BE">
        <w:rPr>
          <w:rFonts w:cstheme="minorHAnsi"/>
          <w:i/>
          <w:sz w:val="24"/>
          <w:szCs w:val="24"/>
        </w:rPr>
        <w:t>c</w:t>
      </w:r>
      <w:r w:rsidR="007257BE" w:rsidRPr="007257BE">
        <w:rPr>
          <w:rFonts w:cstheme="minorHAnsi"/>
          <w:i/>
          <w:sz w:val="22"/>
        </w:rPr>
        <w:t xml:space="preserve">lick the </w:t>
      </w:r>
      <w:proofErr w:type="gramStart"/>
      <w:r w:rsidR="007257BE" w:rsidRPr="007257BE">
        <w:rPr>
          <w:rFonts w:cstheme="minorHAnsi"/>
          <w:i/>
          <w:sz w:val="22"/>
        </w:rPr>
        <w:t>check-box</w:t>
      </w:r>
      <w:proofErr w:type="gramEnd"/>
      <w:r w:rsidR="007257BE" w:rsidRPr="007257BE">
        <w:rPr>
          <w:rFonts w:cstheme="minorHAnsi"/>
          <w:i/>
          <w:sz w:val="22"/>
        </w:rPr>
        <w:t xml:space="preserve"> to check/uncheck)</w:t>
      </w:r>
    </w:p>
    <w:p w14:paraId="78824E31" w14:textId="77777777" w:rsidR="00E23D87" w:rsidRPr="00E23D87" w:rsidRDefault="00E23D87" w:rsidP="00E23D87">
      <w:pPr>
        <w:spacing w:after="0" w:line="240" w:lineRule="auto"/>
        <w:rPr>
          <w:rFonts w:cstheme="minorHAnsi"/>
          <w:sz w:val="22"/>
        </w:rPr>
      </w:pPr>
    </w:p>
    <w:tbl>
      <w:tblPr>
        <w:tblStyle w:val="TableGrid"/>
        <w:tblW w:w="594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
        <w:gridCol w:w="4536"/>
        <w:gridCol w:w="700"/>
      </w:tblGrid>
      <w:tr w:rsidR="00031794" w:rsidRPr="00E23D87" w14:paraId="2F39EB0D" w14:textId="77777777" w:rsidTr="007257BE">
        <w:tc>
          <w:tcPr>
            <w:tcW w:w="713" w:type="dxa"/>
          </w:tcPr>
          <w:p w14:paraId="18048834" w14:textId="77777777" w:rsidR="00031794" w:rsidRPr="00E23D87" w:rsidRDefault="00031794" w:rsidP="00031794">
            <w:pPr>
              <w:rPr>
                <w:rFonts w:cstheme="minorHAnsi"/>
                <w:sz w:val="22"/>
              </w:rPr>
            </w:pPr>
            <w:r w:rsidRPr="00E23D87">
              <w:rPr>
                <w:rFonts w:cstheme="minorHAnsi"/>
                <w:sz w:val="22"/>
              </w:rPr>
              <w:t>1.</w:t>
            </w:r>
          </w:p>
        </w:tc>
        <w:tc>
          <w:tcPr>
            <w:tcW w:w="4536" w:type="dxa"/>
          </w:tcPr>
          <w:p w14:paraId="00E9FAAD" w14:textId="12FEFEDB" w:rsidR="00031794" w:rsidRPr="00E23D87" w:rsidRDefault="00031794" w:rsidP="00031794">
            <w:pPr>
              <w:rPr>
                <w:rFonts w:cstheme="minorHAnsi"/>
                <w:sz w:val="22"/>
              </w:rPr>
            </w:pPr>
            <w:r w:rsidRPr="00E23D87">
              <w:rPr>
                <w:rFonts w:cstheme="minorHAnsi"/>
                <w:sz w:val="22"/>
              </w:rPr>
              <w:t>O</w:t>
            </w:r>
            <w:r w:rsidR="00E23D87">
              <w:rPr>
                <w:rFonts w:cstheme="minorHAnsi"/>
                <w:sz w:val="22"/>
              </w:rPr>
              <w:t>bservation of teaching practice</w:t>
            </w:r>
          </w:p>
        </w:tc>
        <w:tc>
          <w:tcPr>
            <w:tcW w:w="700" w:type="dxa"/>
            <w:vAlign w:val="bottom"/>
          </w:tcPr>
          <w:p w14:paraId="574C74AB" w14:textId="7A6A5B3E" w:rsidR="00031794" w:rsidRPr="00E23D87" w:rsidRDefault="00155138" w:rsidP="00187E27">
            <w:pPr>
              <w:rPr>
                <w:rFonts w:cstheme="minorHAnsi"/>
                <w:noProof/>
                <w:sz w:val="22"/>
                <w:lang w:eastAsia="en-AU"/>
              </w:rPr>
            </w:pPr>
            <w:sdt>
              <w:sdtPr>
                <w:rPr>
                  <w:rFonts w:cstheme="minorHAnsi"/>
                  <w:sz w:val="22"/>
                </w:rPr>
                <w:id w:val="842821641"/>
                <w14:checkbox>
                  <w14:checked w14:val="1"/>
                  <w14:checkedState w14:val="2612" w14:font="MS Gothic"/>
                  <w14:uncheckedState w14:val="2610" w14:font="MS Gothic"/>
                </w14:checkbox>
              </w:sdtPr>
              <w:sdtEndPr/>
              <w:sdtContent>
                <w:r w:rsidR="00B41F7E">
                  <w:rPr>
                    <w:rFonts w:ascii="MS Gothic" w:eastAsia="MS Gothic" w:hAnsi="MS Gothic" w:cstheme="minorHAnsi" w:hint="eastAsia"/>
                    <w:sz w:val="22"/>
                  </w:rPr>
                  <w:t>☒</w:t>
                </w:r>
              </w:sdtContent>
            </w:sdt>
          </w:p>
        </w:tc>
      </w:tr>
      <w:tr w:rsidR="00031794" w:rsidRPr="00E23D87" w14:paraId="69E4F878" w14:textId="77777777" w:rsidTr="007257BE">
        <w:tc>
          <w:tcPr>
            <w:tcW w:w="713" w:type="dxa"/>
          </w:tcPr>
          <w:p w14:paraId="5BFB1DE3" w14:textId="77777777" w:rsidR="00031794" w:rsidRPr="00E23D87" w:rsidRDefault="00031794" w:rsidP="00031794">
            <w:pPr>
              <w:rPr>
                <w:rFonts w:cstheme="minorHAnsi"/>
                <w:sz w:val="22"/>
              </w:rPr>
            </w:pPr>
            <w:r w:rsidRPr="00E23D87">
              <w:rPr>
                <w:rFonts w:cstheme="minorHAnsi"/>
                <w:sz w:val="22"/>
              </w:rPr>
              <w:t>2.</w:t>
            </w:r>
          </w:p>
        </w:tc>
        <w:tc>
          <w:tcPr>
            <w:tcW w:w="4536" w:type="dxa"/>
          </w:tcPr>
          <w:p w14:paraId="4BB66C96" w14:textId="77777777" w:rsidR="00031794" w:rsidRPr="00E23D87" w:rsidRDefault="00031794" w:rsidP="00031794">
            <w:pPr>
              <w:rPr>
                <w:rFonts w:cstheme="minorHAnsi"/>
                <w:sz w:val="22"/>
              </w:rPr>
            </w:pPr>
            <w:r w:rsidRPr="00E23D87">
              <w:rPr>
                <w:rFonts w:cstheme="minorHAnsi"/>
                <w:sz w:val="22"/>
              </w:rPr>
              <w:t>Course and unit content</w:t>
            </w:r>
          </w:p>
        </w:tc>
        <w:tc>
          <w:tcPr>
            <w:tcW w:w="700" w:type="dxa"/>
            <w:vAlign w:val="bottom"/>
          </w:tcPr>
          <w:p w14:paraId="3A02D30D" w14:textId="3D8ABB99" w:rsidR="00031794" w:rsidRPr="00E23D87" w:rsidRDefault="00155138" w:rsidP="00187E27">
            <w:pPr>
              <w:rPr>
                <w:rFonts w:cstheme="minorHAnsi"/>
                <w:noProof/>
                <w:sz w:val="22"/>
                <w:lang w:eastAsia="en-AU"/>
              </w:rPr>
            </w:pPr>
            <w:sdt>
              <w:sdtPr>
                <w:rPr>
                  <w:rFonts w:cstheme="minorHAnsi"/>
                  <w:sz w:val="22"/>
                </w:rPr>
                <w:id w:val="-434137591"/>
                <w14:checkbox>
                  <w14:checked w14:val="0"/>
                  <w14:checkedState w14:val="2612" w14:font="MS Gothic"/>
                  <w14:uncheckedState w14:val="2610" w14:font="MS Gothic"/>
                </w14:checkbox>
              </w:sdtPr>
              <w:sdtEndPr/>
              <w:sdtContent>
                <w:r w:rsidR="00187E27" w:rsidRPr="00E23D87">
                  <w:rPr>
                    <w:rFonts w:ascii="MS Gothic" w:eastAsia="MS Gothic" w:hAnsi="MS Gothic" w:cstheme="minorHAnsi" w:hint="eastAsia"/>
                    <w:sz w:val="22"/>
                  </w:rPr>
                  <w:t>☐</w:t>
                </w:r>
              </w:sdtContent>
            </w:sdt>
          </w:p>
        </w:tc>
      </w:tr>
      <w:tr w:rsidR="00031794" w:rsidRPr="00E23D87" w14:paraId="591C484C" w14:textId="77777777" w:rsidTr="007257BE">
        <w:tc>
          <w:tcPr>
            <w:tcW w:w="713" w:type="dxa"/>
          </w:tcPr>
          <w:p w14:paraId="101D117A" w14:textId="77777777" w:rsidR="00031794" w:rsidRPr="00E23D87" w:rsidRDefault="00031794" w:rsidP="00031794">
            <w:pPr>
              <w:rPr>
                <w:rFonts w:cstheme="minorHAnsi"/>
                <w:sz w:val="22"/>
              </w:rPr>
            </w:pPr>
            <w:r w:rsidRPr="00E23D87">
              <w:rPr>
                <w:rFonts w:cstheme="minorHAnsi"/>
                <w:sz w:val="22"/>
              </w:rPr>
              <w:t>3.</w:t>
            </w:r>
          </w:p>
        </w:tc>
        <w:tc>
          <w:tcPr>
            <w:tcW w:w="4536" w:type="dxa"/>
          </w:tcPr>
          <w:p w14:paraId="46342ECA" w14:textId="77777777" w:rsidR="00031794" w:rsidRPr="00E23D87" w:rsidRDefault="00031794" w:rsidP="00031794">
            <w:pPr>
              <w:rPr>
                <w:rFonts w:cstheme="minorHAnsi"/>
                <w:sz w:val="22"/>
              </w:rPr>
            </w:pPr>
            <w:r w:rsidRPr="00E23D87">
              <w:rPr>
                <w:rFonts w:cstheme="minorHAnsi"/>
                <w:sz w:val="22"/>
              </w:rPr>
              <w:t>Learning and teaching strategies</w:t>
            </w:r>
          </w:p>
        </w:tc>
        <w:tc>
          <w:tcPr>
            <w:tcW w:w="700" w:type="dxa"/>
            <w:vAlign w:val="bottom"/>
          </w:tcPr>
          <w:p w14:paraId="32501B66" w14:textId="77CE0D19" w:rsidR="00031794" w:rsidRPr="00E23D87" w:rsidRDefault="00155138" w:rsidP="00187E27">
            <w:pPr>
              <w:rPr>
                <w:rFonts w:cstheme="minorHAnsi"/>
                <w:noProof/>
                <w:sz w:val="22"/>
                <w:lang w:eastAsia="en-AU"/>
              </w:rPr>
            </w:pPr>
            <w:sdt>
              <w:sdtPr>
                <w:rPr>
                  <w:rFonts w:cstheme="minorHAnsi"/>
                  <w:sz w:val="22"/>
                </w:rPr>
                <w:id w:val="-1386177037"/>
                <w14:checkbox>
                  <w14:checked w14:val="1"/>
                  <w14:checkedState w14:val="2612" w14:font="MS Gothic"/>
                  <w14:uncheckedState w14:val="2610" w14:font="MS Gothic"/>
                </w14:checkbox>
              </w:sdtPr>
              <w:sdtEndPr/>
              <w:sdtContent>
                <w:ins w:id="1" w:author="Rodrigo Carlessi" w:date="2023-06-14T10:01:00Z">
                  <w:r w:rsidR="00F50DEA">
                    <w:rPr>
                      <w:rFonts w:ascii="MS Gothic" w:eastAsia="MS Gothic" w:hAnsi="MS Gothic" w:cstheme="minorHAnsi" w:hint="eastAsia"/>
                      <w:sz w:val="22"/>
                    </w:rPr>
                    <w:t>☒</w:t>
                  </w:r>
                </w:ins>
                <w:del w:id="2" w:author="Rodrigo Carlessi" w:date="2023-06-14T10:01:00Z">
                  <w:r w:rsidR="00187E27" w:rsidRPr="00E23D87" w:rsidDel="00F50DEA">
                    <w:rPr>
                      <w:rFonts w:ascii="MS Gothic" w:eastAsia="MS Gothic" w:hAnsi="MS Gothic" w:cstheme="minorHAnsi" w:hint="eastAsia"/>
                      <w:sz w:val="22"/>
                    </w:rPr>
                    <w:delText>☐</w:delText>
                  </w:r>
                </w:del>
              </w:sdtContent>
            </w:sdt>
          </w:p>
        </w:tc>
      </w:tr>
      <w:tr w:rsidR="00031794" w:rsidRPr="00E23D87" w14:paraId="2088D087" w14:textId="77777777" w:rsidTr="007257BE">
        <w:tc>
          <w:tcPr>
            <w:tcW w:w="713" w:type="dxa"/>
          </w:tcPr>
          <w:p w14:paraId="2D0E77CF" w14:textId="77777777" w:rsidR="00031794" w:rsidRPr="00E23D87" w:rsidRDefault="00031794" w:rsidP="00031794">
            <w:pPr>
              <w:rPr>
                <w:rFonts w:cstheme="minorHAnsi"/>
                <w:sz w:val="22"/>
              </w:rPr>
            </w:pPr>
            <w:r w:rsidRPr="00E23D87">
              <w:rPr>
                <w:rFonts w:cstheme="minorHAnsi"/>
                <w:sz w:val="22"/>
              </w:rPr>
              <w:t>4.</w:t>
            </w:r>
          </w:p>
        </w:tc>
        <w:tc>
          <w:tcPr>
            <w:tcW w:w="4536" w:type="dxa"/>
          </w:tcPr>
          <w:p w14:paraId="1F16FEC4" w14:textId="77777777" w:rsidR="00031794" w:rsidRPr="00E23D87" w:rsidRDefault="00031794" w:rsidP="00031794">
            <w:pPr>
              <w:rPr>
                <w:rFonts w:cstheme="minorHAnsi"/>
                <w:sz w:val="22"/>
              </w:rPr>
            </w:pPr>
            <w:r w:rsidRPr="00E23D87">
              <w:rPr>
                <w:rFonts w:cstheme="minorHAnsi"/>
                <w:sz w:val="22"/>
              </w:rPr>
              <w:t>Learning materials and resources</w:t>
            </w:r>
          </w:p>
        </w:tc>
        <w:tc>
          <w:tcPr>
            <w:tcW w:w="700" w:type="dxa"/>
            <w:vAlign w:val="bottom"/>
          </w:tcPr>
          <w:p w14:paraId="67B598FD" w14:textId="6A09A66B" w:rsidR="00031794" w:rsidRPr="00E23D87" w:rsidRDefault="00155138" w:rsidP="00187E27">
            <w:pPr>
              <w:rPr>
                <w:rFonts w:cstheme="minorHAnsi"/>
                <w:noProof/>
                <w:sz w:val="22"/>
                <w:lang w:eastAsia="en-AU"/>
              </w:rPr>
            </w:pPr>
            <w:sdt>
              <w:sdtPr>
                <w:rPr>
                  <w:rFonts w:cstheme="minorHAnsi"/>
                  <w:sz w:val="22"/>
                </w:rPr>
                <w:id w:val="-1759203268"/>
                <w14:checkbox>
                  <w14:checked w14:val="1"/>
                  <w14:checkedState w14:val="2612" w14:font="MS Gothic"/>
                  <w14:uncheckedState w14:val="2610" w14:font="MS Gothic"/>
                </w14:checkbox>
              </w:sdtPr>
              <w:sdtEndPr/>
              <w:sdtContent>
                <w:r w:rsidR="00B41F7E">
                  <w:rPr>
                    <w:rFonts w:ascii="MS Gothic" w:eastAsia="MS Gothic" w:hAnsi="MS Gothic" w:cstheme="minorHAnsi" w:hint="eastAsia"/>
                    <w:sz w:val="22"/>
                  </w:rPr>
                  <w:t>☒</w:t>
                </w:r>
              </w:sdtContent>
            </w:sdt>
          </w:p>
        </w:tc>
      </w:tr>
      <w:tr w:rsidR="00E23D87" w:rsidRPr="00E23D87" w14:paraId="77ED7AFF" w14:textId="77777777" w:rsidTr="007257BE">
        <w:tc>
          <w:tcPr>
            <w:tcW w:w="713" w:type="dxa"/>
          </w:tcPr>
          <w:p w14:paraId="3BB483FD" w14:textId="77777777" w:rsidR="00E23D87" w:rsidRPr="00E23D87" w:rsidRDefault="00E23D87" w:rsidP="00E23D87">
            <w:pPr>
              <w:rPr>
                <w:rFonts w:cstheme="minorHAnsi"/>
                <w:sz w:val="22"/>
              </w:rPr>
            </w:pPr>
            <w:r w:rsidRPr="00E23D87">
              <w:rPr>
                <w:rFonts w:cstheme="minorHAnsi"/>
                <w:sz w:val="22"/>
              </w:rPr>
              <w:t>5.</w:t>
            </w:r>
          </w:p>
        </w:tc>
        <w:tc>
          <w:tcPr>
            <w:tcW w:w="4536" w:type="dxa"/>
          </w:tcPr>
          <w:p w14:paraId="17385C8D" w14:textId="77777777" w:rsidR="00E23D87" w:rsidRPr="00E23D87" w:rsidRDefault="00E23D87" w:rsidP="00E23D87">
            <w:pPr>
              <w:rPr>
                <w:rFonts w:cstheme="minorHAnsi"/>
                <w:sz w:val="22"/>
              </w:rPr>
            </w:pPr>
            <w:r w:rsidRPr="00E23D87">
              <w:rPr>
                <w:rFonts w:cstheme="minorHAnsi"/>
                <w:sz w:val="22"/>
              </w:rPr>
              <w:t>Assessment</w:t>
            </w:r>
            <w:r w:rsidRPr="00E23D87">
              <w:rPr>
                <w:rFonts w:cstheme="minorHAnsi"/>
                <w:spacing w:val="-1"/>
                <w:sz w:val="22"/>
              </w:rPr>
              <w:t xml:space="preserve"> </w:t>
            </w:r>
            <w:r w:rsidRPr="00E23D87">
              <w:rPr>
                <w:rFonts w:cstheme="minorHAnsi"/>
                <w:sz w:val="22"/>
              </w:rPr>
              <w:t>practices</w:t>
            </w:r>
          </w:p>
        </w:tc>
        <w:tc>
          <w:tcPr>
            <w:tcW w:w="700" w:type="dxa"/>
            <w:vAlign w:val="bottom"/>
          </w:tcPr>
          <w:p w14:paraId="6D333C97" w14:textId="6E3F0EE2" w:rsidR="00E23D87" w:rsidRPr="00E23D87" w:rsidRDefault="00155138" w:rsidP="00E23D87">
            <w:pPr>
              <w:rPr>
                <w:rFonts w:cstheme="minorHAnsi"/>
                <w:noProof/>
                <w:sz w:val="22"/>
                <w:lang w:eastAsia="en-AU"/>
              </w:rPr>
            </w:pPr>
            <w:sdt>
              <w:sdtPr>
                <w:rPr>
                  <w:rFonts w:cstheme="minorHAnsi"/>
                  <w:sz w:val="22"/>
                </w:rPr>
                <w:id w:val="-1904899622"/>
                <w14:checkbox>
                  <w14:checked w14:val="0"/>
                  <w14:checkedState w14:val="2612" w14:font="MS Gothic"/>
                  <w14:uncheckedState w14:val="2610" w14:font="MS Gothic"/>
                </w14:checkbox>
              </w:sdtPr>
              <w:sdtEndPr/>
              <w:sdtContent>
                <w:r w:rsidR="00E23D87" w:rsidRPr="00E23D87">
                  <w:rPr>
                    <w:rFonts w:ascii="MS Gothic" w:eastAsia="MS Gothic" w:hAnsi="MS Gothic" w:cstheme="minorHAnsi" w:hint="eastAsia"/>
                    <w:sz w:val="22"/>
                  </w:rPr>
                  <w:t>☐</w:t>
                </w:r>
              </w:sdtContent>
            </w:sdt>
          </w:p>
        </w:tc>
      </w:tr>
      <w:tr w:rsidR="00E23D87" w:rsidRPr="00E23D87" w14:paraId="69C4C892" w14:textId="77777777" w:rsidTr="007257BE">
        <w:tc>
          <w:tcPr>
            <w:tcW w:w="713" w:type="dxa"/>
          </w:tcPr>
          <w:p w14:paraId="6C948637" w14:textId="77777777" w:rsidR="00E23D87" w:rsidRPr="00E23D87" w:rsidRDefault="00E23D87" w:rsidP="00E23D87">
            <w:pPr>
              <w:rPr>
                <w:rFonts w:cstheme="minorHAnsi"/>
                <w:sz w:val="22"/>
              </w:rPr>
            </w:pPr>
            <w:r w:rsidRPr="00E23D87">
              <w:rPr>
                <w:rFonts w:cstheme="minorHAnsi"/>
                <w:sz w:val="22"/>
              </w:rPr>
              <w:t>6.</w:t>
            </w:r>
          </w:p>
        </w:tc>
        <w:tc>
          <w:tcPr>
            <w:tcW w:w="4536" w:type="dxa"/>
          </w:tcPr>
          <w:p w14:paraId="18EDD64E" w14:textId="77777777" w:rsidR="00E23D87" w:rsidRPr="00E23D87" w:rsidRDefault="00E23D87" w:rsidP="00E23D87">
            <w:pPr>
              <w:rPr>
                <w:rFonts w:cstheme="minorHAnsi"/>
                <w:sz w:val="22"/>
              </w:rPr>
            </w:pPr>
            <w:r w:rsidRPr="00E23D87">
              <w:rPr>
                <w:rFonts w:cstheme="minorHAnsi"/>
                <w:sz w:val="22"/>
              </w:rPr>
              <w:t>Management</w:t>
            </w:r>
          </w:p>
        </w:tc>
        <w:tc>
          <w:tcPr>
            <w:tcW w:w="700" w:type="dxa"/>
            <w:vAlign w:val="bottom"/>
          </w:tcPr>
          <w:p w14:paraId="1469F5D7" w14:textId="391A2177" w:rsidR="00E23D87" w:rsidRPr="00E23D87" w:rsidRDefault="00155138" w:rsidP="00E23D87">
            <w:pPr>
              <w:rPr>
                <w:rFonts w:cstheme="minorHAnsi"/>
                <w:noProof/>
                <w:sz w:val="22"/>
                <w:lang w:eastAsia="en-AU"/>
              </w:rPr>
            </w:pPr>
            <w:sdt>
              <w:sdtPr>
                <w:rPr>
                  <w:rFonts w:cstheme="minorHAnsi"/>
                  <w:sz w:val="22"/>
                </w:rPr>
                <w:id w:val="-612902836"/>
                <w14:checkbox>
                  <w14:checked w14:val="0"/>
                  <w14:checkedState w14:val="2612" w14:font="MS Gothic"/>
                  <w14:uncheckedState w14:val="2610" w14:font="MS Gothic"/>
                </w14:checkbox>
              </w:sdtPr>
              <w:sdtEndPr/>
              <w:sdtContent>
                <w:r w:rsidR="00E23D87" w:rsidRPr="00E23D87">
                  <w:rPr>
                    <w:rFonts w:ascii="MS Gothic" w:eastAsia="MS Gothic" w:hAnsi="MS Gothic" w:cstheme="minorHAnsi" w:hint="eastAsia"/>
                    <w:sz w:val="22"/>
                  </w:rPr>
                  <w:t>☐</w:t>
                </w:r>
              </w:sdtContent>
            </w:sdt>
          </w:p>
        </w:tc>
      </w:tr>
      <w:tr w:rsidR="00E23D87" w:rsidRPr="00E23D87" w14:paraId="7EB3FF0B" w14:textId="77777777" w:rsidTr="007257BE">
        <w:tc>
          <w:tcPr>
            <w:tcW w:w="713" w:type="dxa"/>
          </w:tcPr>
          <w:p w14:paraId="3D4F7F5A" w14:textId="77777777" w:rsidR="00E23D87" w:rsidRPr="00E23D87" w:rsidRDefault="00E23D87" w:rsidP="00E23D87">
            <w:pPr>
              <w:rPr>
                <w:rFonts w:cstheme="minorHAnsi"/>
                <w:sz w:val="22"/>
              </w:rPr>
            </w:pPr>
            <w:r w:rsidRPr="00E23D87">
              <w:rPr>
                <w:rFonts w:cstheme="minorHAnsi"/>
                <w:sz w:val="22"/>
              </w:rPr>
              <w:t>7.</w:t>
            </w:r>
          </w:p>
        </w:tc>
        <w:tc>
          <w:tcPr>
            <w:tcW w:w="4536" w:type="dxa"/>
          </w:tcPr>
          <w:p w14:paraId="2DD57245" w14:textId="77777777" w:rsidR="00E23D87" w:rsidRPr="00E23D87" w:rsidRDefault="00E23D87" w:rsidP="00E23D87">
            <w:pPr>
              <w:rPr>
                <w:rFonts w:cstheme="minorHAnsi"/>
                <w:sz w:val="22"/>
              </w:rPr>
            </w:pPr>
            <w:r w:rsidRPr="00E23D87">
              <w:rPr>
                <w:rFonts w:cstheme="minorHAnsi"/>
                <w:sz w:val="22"/>
              </w:rPr>
              <w:t>Leadership roles</w:t>
            </w:r>
          </w:p>
        </w:tc>
        <w:tc>
          <w:tcPr>
            <w:tcW w:w="700" w:type="dxa"/>
            <w:vAlign w:val="bottom"/>
          </w:tcPr>
          <w:p w14:paraId="307A4C89" w14:textId="41B149AB" w:rsidR="00E23D87" w:rsidRPr="00E23D87" w:rsidRDefault="00155138" w:rsidP="00E23D87">
            <w:pPr>
              <w:rPr>
                <w:rFonts w:cstheme="minorHAnsi"/>
                <w:noProof/>
                <w:sz w:val="22"/>
                <w:lang w:eastAsia="en-AU"/>
              </w:rPr>
            </w:pPr>
            <w:sdt>
              <w:sdtPr>
                <w:rPr>
                  <w:rFonts w:cstheme="minorHAnsi"/>
                  <w:sz w:val="22"/>
                </w:rPr>
                <w:id w:val="1025435585"/>
                <w14:checkbox>
                  <w14:checked w14:val="0"/>
                  <w14:checkedState w14:val="2612" w14:font="MS Gothic"/>
                  <w14:uncheckedState w14:val="2610" w14:font="MS Gothic"/>
                </w14:checkbox>
              </w:sdtPr>
              <w:sdtEndPr/>
              <w:sdtContent>
                <w:r w:rsidR="00E23D87" w:rsidRPr="00E23D87">
                  <w:rPr>
                    <w:rFonts w:ascii="MS Gothic" w:eastAsia="MS Gothic" w:hAnsi="MS Gothic" w:cstheme="minorHAnsi" w:hint="eastAsia"/>
                    <w:sz w:val="22"/>
                  </w:rPr>
                  <w:t>☐</w:t>
                </w:r>
              </w:sdtContent>
            </w:sdt>
          </w:p>
        </w:tc>
      </w:tr>
      <w:tr w:rsidR="00E23D87" w:rsidRPr="00E23D87" w14:paraId="3401D189" w14:textId="77777777" w:rsidTr="007257BE">
        <w:tc>
          <w:tcPr>
            <w:tcW w:w="713" w:type="dxa"/>
          </w:tcPr>
          <w:p w14:paraId="5A4C3F9B" w14:textId="77777777" w:rsidR="00E23D87" w:rsidRPr="00E23D87" w:rsidRDefault="00E23D87" w:rsidP="00E23D87">
            <w:pPr>
              <w:rPr>
                <w:rFonts w:cstheme="minorHAnsi"/>
                <w:sz w:val="22"/>
              </w:rPr>
            </w:pPr>
            <w:r w:rsidRPr="00E23D87">
              <w:rPr>
                <w:rFonts w:cstheme="minorHAnsi"/>
                <w:sz w:val="22"/>
              </w:rPr>
              <w:t>8.</w:t>
            </w:r>
          </w:p>
        </w:tc>
        <w:tc>
          <w:tcPr>
            <w:tcW w:w="4536" w:type="dxa"/>
          </w:tcPr>
          <w:p w14:paraId="3A310BD4" w14:textId="77777777" w:rsidR="00E23D87" w:rsidRPr="00E23D87" w:rsidRDefault="00E23D87" w:rsidP="00E23D87">
            <w:pPr>
              <w:rPr>
                <w:rFonts w:cstheme="minorHAnsi"/>
                <w:sz w:val="22"/>
              </w:rPr>
            </w:pPr>
            <w:r w:rsidRPr="00E23D87">
              <w:rPr>
                <w:rFonts w:cstheme="minorHAnsi"/>
                <w:sz w:val="22"/>
              </w:rPr>
              <w:t>Evaluation of</w:t>
            </w:r>
            <w:r w:rsidRPr="00E23D87">
              <w:rPr>
                <w:rFonts w:cstheme="minorHAnsi"/>
                <w:spacing w:val="-4"/>
                <w:sz w:val="22"/>
              </w:rPr>
              <w:t xml:space="preserve"> </w:t>
            </w:r>
            <w:r w:rsidRPr="00E23D87">
              <w:rPr>
                <w:rFonts w:cstheme="minorHAnsi"/>
                <w:sz w:val="22"/>
              </w:rPr>
              <w:t>teaching</w:t>
            </w:r>
          </w:p>
        </w:tc>
        <w:tc>
          <w:tcPr>
            <w:tcW w:w="700" w:type="dxa"/>
            <w:vAlign w:val="bottom"/>
          </w:tcPr>
          <w:p w14:paraId="783F41AD" w14:textId="11972890" w:rsidR="00E23D87" w:rsidRPr="00E23D87" w:rsidRDefault="00155138" w:rsidP="00E23D87">
            <w:pPr>
              <w:rPr>
                <w:rFonts w:cstheme="minorHAnsi"/>
                <w:noProof/>
                <w:sz w:val="22"/>
                <w:lang w:eastAsia="en-AU"/>
              </w:rPr>
            </w:pPr>
            <w:sdt>
              <w:sdtPr>
                <w:rPr>
                  <w:rFonts w:cstheme="minorHAnsi"/>
                  <w:sz w:val="22"/>
                </w:rPr>
                <w:id w:val="1177921283"/>
                <w14:checkbox>
                  <w14:checked w14:val="1"/>
                  <w14:checkedState w14:val="2612" w14:font="MS Gothic"/>
                  <w14:uncheckedState w14:val="2610" w14:font="MS Gothic"/>
                </w14:checkbox>
              </w:sdtPr>
              <w:sdtEndPr/>
              <w:sdtContent>
                <w:ins w:id="3" w:author="Rodrigo Carlessi" w:date="2023-06-14T10:01:00Z">
                  <w:r w:rsidR="00B61EBC">
                    <w:rPr>
                      <w:rFonts w:ascii="MS Gothic" w:eastAsia="MS Gothic" w:hAnsi="MS Gothic" w:cstheme="minorHAnsi" w:hint="eastAsia"/>
                      <w:sz w:val="22"/>
                    </w:rPr>
                    <w:t>☒</w:t>
                  </w:r>
                </w:ins>
                <w:del w:id="4" w:author="Rodrigo Carlessi" w:date="2023-06-14T10:01:00Z">
                  <w:r w:rsidR="00E23D87" w:rsidRPr="00E23D87" w:rsidDel="00B61EBC">
                    <w:rPr>
                      <w:rFonts w:ascii="MS Gothic" w:eastAsia="MS Gothic" w:hAnsi="MS Gothic" w:cstheme="minorHAnsi" w:hint="eastAsia"/>
                      <w:sz w:val="22"/>
                    </w:rPr>
                    <w:delText>☐</w:delText>
                  </w:r>
                </w:del>
              </w:sdtContent>
            </w:sdt>
          </w:p>
        </w:tc>
      </w:tr>
      <w:tr w:rsidR="00E23D87" w:rsidRPr="00E23D87" w14:paraId="04873598" w14:textId="77777777" w:rsidTr="007257BE">
        <w:tc>
          <w:tcPr>
            <w:tcW w:w="713" w:type="dxa"/>
          </w:tcPr>
          <w:p w14:paraId="44D0374E" w14:textId="77777777" w:rsidR="00E23D87" w:rsidRPr="00E23D87" w:rsidRDefault="00E23D87" w:rsidP="00E23D87">
            <w:pPr>
              <w:rPr>
                <w:rFonts w:cstheme="minorHAnsi"/>
                <w:sz w:val="22"/>
              </w:rPr>
            </w:pPr>
            <w:r w:rsidRPr="00E23D87">
              <w:rPr>
                <w:rFonts w:cstheme="minorHAnsi"/>
                <w:sz w:val="22"/>
              </w:rPr>
              <w:t>9.</w:t>
            </w:r>
          </w:p>
        </w:tc>
        <w:tc>
          <w:tcPr>
            <w:tcW w:w="4536" w:type="dxa"/>
          </w:tcPr>
          <w:p w14:paraId="02E69091" w14:textId="77777777" w:rsidR="00E23D87" w:rsidRPr="00E23D87" w:rsidRDefault="00E23D87" w:rsidP="00E23D87">
            <w:pPr>
              <w:rPr>
                <w:rFonts w:cstheme="minorHAnsi"/>
                <w:sz w:val="22"/>
              </w:rPr>
            </w:pPr>
            <w:r w:rsidRPr="00E23D87">
              <w:rPr>
                <w:rFonts w:cstheme="minorHAnsi"/>
                <w:sz w:val="22"/>
              </w:rPr>
              <w:t>Scholarship related to educational</w:t>
            </w:r>
            <w:r w:rsidRPr="00E23D87">
              <w:rPr>
                <w:rFonts w:cstheme="minorHAnsi"/>
                <w:spacing w:val="2"/>
                <w:sz w:val="22"/>
              </w:rPr>
              <w:t xml:space="preserve"> </w:t>
            </w:r>
            <w:r w:rsidRPr="00E23D87">
              <w:rPr>
                <w:rFonts w:cstheme="minorHAnsi"/>
                <w:sz w:val="22"/>
              </w:rPr>
              <w:t>practice</w:t>
            </w:r>
          </w:p>
        </w:tc>
        <w:tc>
          <w:tcPr>
            <w:tcW w:w="700" w:type="dxa"/>
            <w:vAlign w:val="bottom"/>
          </w:tcPr>
          <w:p w14:paraId="5C7AB5B6" w14:textId="6605432B" w:rsidR="00E23D87" w:rsidRPr="00E23D87" w:rsidRDefault="00155138" w:rsidP="00E23D87">
            <w:pPr>
              <w:rPr>
                <w:rFonts w:cstheme="minorHAnsi"/>
                <w:noProof/>
                <w:sz w:val="22"/>
                <w:lang w:eastAsia="en-AU"/>
              </w:rPr>
            </w:pPr>
            <w:sdt>
              <w:sdtPr>
                <w:rPr>
                  <w:rFonts w:cstheme="minorHAnsi"/>
                  <w:sz w:val="22"/>
                </w:rPr>
                <w:id w:val="-508602267"/>
                <w14:checkbox>
                  <w14:checked w14:val="0"/>
                  <w14:checkedState w14:val="2612" w14:font="MS Gothic"/>
                  <w14:uncheckedState w14:val="2610" w14:font="MS Gothic"/>
                </w14:checkbox>
              </w:sdtPr>
              <w:sdtEndPr/>
              <w:sdtContent>
                <w:r w:rsidR="00E23D87" w:rsidRPr="00E23D87">
                  <w:rPr>
                    <w:rFonts w:ascii="MS Gothic" w:eastAsia="MS Gothic" w:hAnsi="MS Gothic" w:cstheme="minorHAnsi" w:hint="eastAsia"/>
                    <w:sz w:val="22"/>
                  </w:rPr>
                  <w:t>☐</w:t>
                </w:r>
              </w:sdtContent>
            </w:sdt>
          </w:p>
        </w:tc>
      </w:tr>
      <w:tr w:rsidR="00E23D87" w:rsidRPr="00E23D87" w14:paraId="55C1DF5E" w14:textId="77777777" w:rsidTr="007257BE">
        <w:tc>
          <w:tcPr>
            <w:tcW w:w="713" w:type="dxa"/>
          </w:tcPr>
          <w:p w14:paraId="521FB34D" w14:textId="77777777" w:rsidR="00E23D87" w:rsidRPr="00E23D87" w:rsidRDefault="00E23D87" w:rsidP="00E23D87">
            <w:pPr>
              <w:rPr>
                <w:rFonts w:cstheme="minorHAnsi"/>
                <w:sz w:val="22"/>
              </w:rPr>
            </w:pPr>
            <w:r w:rsidRPr="00E23D87">
              <w:rPr>
                <w:rFonts w:cstheme="minorHAnsi"/>
                <w:sz w:val="22"/>
              </w:rPr>
              <w:t>10.</w:t>
            </w:r>
          </w:p>
        </w:tc>
        <w:tc>
          <w:tcPr>
            <w:tcW w:w="4536" w:type="dxa"/>
          </w:tcPr>
          <w:p w14:paraId="252E7BD3" w14:textId="77777777" w:rsidR="00E23D87" w:rsidRPr="00E23D87" w:rsidRDefault="00E23D87" w:rsidP="00E23D87">
            <w:pPr>
              <w:rPr>
                <w:rFonts w:cstheme="minorHAnsi"/>
                <w:sz w:val="22"/>
              </w:rPr>
            </w:pPr>
            <w:r w:rsidRPr="00E23D87">
              <w:rPr>
                <w:rFonts w:cstheme="minorHAnsi"/>
                <w:sz w:val="22"/>
              </w:rPr>
              <w:t>HDR Supervision</w:t>
            </w:r>
          </w:p>
        </w:tc>
        <w:tc>
          <w:tcPr>
            <w:tcW w:w="700" w:type="dxa"/>
            <w:vAlign w:val="bottom"/>
          </w:tcPr>
          <w:p w14:paraId="2D188003" w14:textId="4672C2F9" w:rsidR="00E23D87" w:rsidRPr="00E23D87" w:rsidRDefault="00155138" w:rsidP="00E23D87">
            <w:pPr>
              <w:rPr>
                <w:rFonts w:cstheme="minorHAnsi"/>
                <w:noProof/>
                <w:sz w:val="22"/>
                <w:lang w:eastAsia="en-AU"/>
              </w:rPr>
            </w:pPr>
            <w:sdt>
              <w:sdtPr>
                <w:rPr>
                  <w:rFonts w:cstheme="minorHAnsi"/>
                  <w:sz w:val="22"/>
                </w:rPr>
                <w:id w:val="-855123215"/>
                <w14:checkbox>
                  <w14:checked w14:val="1"/>
                  <w14:checkedState w14:val="2612" w14:font="MS Gothic"/>
                  <w14:uncheckedState w14:val="2610" w14:font="MS Gothic"/>
                </w14:checkbox>
              </w:sdtPr>
              <w:sdtEndPr/>
              <w:sdtContent>
                <w:r w:rsidR="00B41F7E">
                  <w:rPr>
                    <w:rFonts w:ascii="MS Gothic" w:eastAsia="MS Gothic" w:hAnsi="MS Gothic" w:cstheme="minorHAnsi" w:hint="eastAsia"/>
                    <w:sz w:val="22"/>
                  </w:rPr>
                  <w:t>☒</w:t>
                </w:r>
              </w:sdtContent>
            </w:sdt>
          </w:p>
        </w:tc>
      </w:tr>
    </w:tbl>
    <w:p w14:paraId="09A2EFB2" w14:textId="77777777" w:rsidR="00031794" w:rsidRPr="00E23D87" w:rsidRDefault="00031794" w:rsidP="00031794">
      <w:pPr>
        <w:spacing w:after="0" w:line="240" w:lineRule="auto"/>
        <w:rPr>
          <w:rFonts w:cstheme="minorHAnsi"/>
          <w:i/>
          <w:sz w:val="22"/>
        </w:rPr>
      </w:pPr>
    </w:p>
    <w:p w14:paraId="4AD24246" w14:textId="7806ED6B" w:rsidR="00031794" w:rsidRPr="00585D78" w:rsidRDefault="00031794" w:rsidP="00E23D87">
      <w:pPr>
        <w:spacing w:after="0" w:line="240" w:lineRule="auto"/>
        <w:rPr>
          <w:rFonts w:cstheme="minorHAnsi"/>
          <w:i/>
          <w:sz w:val="24"/>
          <w:szCs w:val="24"/>
        </w:rPr>
      </w:pPr>
      <w:r w:rsidRPr="00585D78">
        <w:rPr>
          <w:rFonts w:cstheme="minorHAnsi"/>
          <w:i/>
          <w:szCs w:val="24"/>
        </w:rPr>
        <w:t>(Adapted from Chalmers &amp; Hunt, 2016:35)</w:t>
      </w:r>
    </w:p>
    <w:p w14:paraId="66AEB68A" w14:textId="77777777" w:rsidR="006275B9" w:rsidRDefault="006275B9" w:rsidP="006275B9">
      <w:pPr>
        <w:spacing w:after="0" w:line="240" w:lineRule="auto"/>
        <w:jc w:val="both"/>
        <w:rPr>
          <w:rFonts w:cstheme="minorHAnsi"/>
          <w:sz w:val="22"/>
        </w:rPr>
      </w:pPr>
    </w:p>
    <w:p w14:paraId="254322AE" w14:textId="77777777" w:rsidR="00512DA0" w:rsidRPr="00512DA0" w:rsidRDefault="00512DA0" w:rsidP="00512DA0">
      <w:pPr>
        <w:spacing w:after="0" w:line="240" w:lineRule="auto"/>
        <w:rPr>
          <w:sz w:val="22"/>
        </w:rPr>
      </w:pPr>
    </w:p>
    <w:p w14:paraId="00DE3A43" w14:textId="63DA07E3" w:rsidR="004875BC" w:rsidRPr="00512DA0" w:rsidRDefault="004875BC" w:rsidP="00512DA0">
      <w:pPr>
        <w:pStyle w:val="Heading2"/>
        <w:spacing w:after="0" w:line="240" w:lineRule="auto"/>
        <w:rPr>
          <w:rFonts w:cstheme="minorHAnsi"/>
          <w:color w:val="2E74B5" w:themeColor="accent1" w:themeShade="BF"/>
          <w:sz w:val="28"/>
          <w:szCs w:val="22"/>
        </w:rPr>
      </w:pPr>
      <w:r w:rsidRPr="00512DA0">
        <w:rPr>
          <w:rFonts w:cstheme="minorHAnsi"/>
          <w:color w:val="2E74B5" w:themeColor="accent1" w:themeShade="BF"/>
          <w:sz w:val="28"/>
          <w:szCs w:val="22"/>
        </w:rPr>
        <w:t xml:space="preserve">Performance </w:t>
      </w:r>
      <w:r w:rsidR="006275B9">
        <w:rPr>
          <w:rFonts w:cstheme="minorHAnsi"/>
          <w:color w:val="2E74B5" w:themeColor="accent1" w:themeShade="BF"/>
          <w:sz w:val="28"/>
          <w:szCs w:val="22"/>
        </w:rPr>
        <w:t>a</w:t>
      </w:r>
      <w:r w:rsidRPr="00512DA0">
        <w:rPr>
          <w:rFonts w:cstheme="minorHAnsi"/>
          <w:color w:val="2E74B5" w:themeColor="accent1" w:themeShade="BF"/>
          <w:sz w:val="28"/>
          <w:szCs w:val="22"/>
        </w:rPr>
        <w:t xml:space="preserve">ssessment </w:t>
      </w:r>
      <w:r w:rsidR="006275B9">
        <w:rPr>
          <w:rFonts w:cstheme="minorHAnsi"/>
          <w:color w:val="2E74B5" w:themeColor="accent1" w:themeShade="BF"/>
          <w:sz w:val="28"/>
          <w:szCs w:val="22"/>
        </w:rPr>
        <w:t>a</w:t>
      </w:r>
      <w:r w:rsidRPr="00512DA0">
        <w:rPr>
          <w:rFonts w:cstheme="minorHAnsi"/>
          <w:color w:val="2E74B5" w:themeColor="accent1" w:themeShade="BF"/>
          <w:sz w:val="28"/>
          <w:szCs w:val="22"/>
        </w:rPr>
        <w:t xml:space="preserve">gainst </w:t>
      </w:r>
      <w:r w:rsidR="00B837F6" w:rsidRPr="00512DA0">
        <w:rPr>
          <w:rFonts w:cstheme="minorHAnsi"/>
          <w:color w:val="2E74B5" w:themeColor="accent1" w:themeShade="BF"/>
          <w:sz w:val="28"/>
          <w:szCs w:val="22"/>
        </w:rPr>
        <w:t>the Academic Capability Framework</w:t>
      </w:r>
    </w:p>
    <w:p w14:paraId="6A2FE350" w14:textId="77777777" w:rsidR="00512DA0" w:rsidRDefault="00512DA0" w:rsidP="00512DA0">
      <w:pPr>
        <w:spacing w:after="0" w:line="240" w:lineRule="auto"/>
        <w:rPr>
          <w:rFonts w:cstheme="minorHAnsi"/>
          <w:sz w:val="22"/>
        </w:rPr>
      </w:pPr>
    </w:p>
    <w:p w14:paraId="686DCC11" w14:textId="049949B4" w:rsidR="00FE4F27" w:rsidRDefault="00FE4F27" w:rsidP="00512DA0">
      <w:pPr>
        <w:spacing w:after="0" w:line="240" w:lineRule="auto"/>
        <w:rPr>
          <w:rFonts w:cstheme="minorHAnsi"/>
          <w:sz w:val="22"/>
        </w:rPr>
      </w:pPr>
      <w:r w:rsidRPr="00512DA0">
        <w:rPr>
          <w:rFonts w:cstheme="minorHAnsi"/>
          <w:sz w:val="22"/>
        </w:rPr>
        <w:t xml:space="preserve">The </w:t>
      </w:r>
      <w:hyperlink r:id="rId16" w:history="1">
        <w:r w:rsidRPr="00512DA0">
          <w:rPr>
            <w:rStyle w:val="Hyperlink"/>
            <w:rFonts w:cstheme="minorHAnsi"/>
            <w:color w:val="auto"/>
            <w:sz w:val="22"/>
            <w:u w:val="none"/>
          </w:rPr>
          <w:t>Academic Capability Framework</w:t>
        </w:r>
      </w:hyperlink>
      <w:r w:rsidRPr="00512DA0">
        <w:rPr>
          <w:rFonts w:cstheme="minorHAnsi"/>
          <w:sz w:val="22"/>
        </w:rPr>
        <w:t xml:space="preserve"> outlines Curtin’s expectations for the capabilities and achievements of its academic staff. It serves as the University’s guide to attaining excellence in different academic roles, and is to be used for reviewing performance, supporting career development, and for making decisions in respect of appointments, confirmation, </w:t>
      </w:r>
      <w:proofErr w:type="gramStart"/>
      <w:r w:rsidRPr="00512DA0">
        <w:rPr>
          <w:rFonts w:cstheme="minorHAnsi"/>
          <w:sz w:val="22"/>
        </w:rPr>
        <w:t>promotion</w:t>
      </w:r>
      <w:proofErr w:type="gramEnd"/>
      <w:r w:rsidRPr="00512DA0">
        <w:rPr>
          <w:rFonts w:cstheme="minorHAnsi"/>
          <w:sz w:val="22"/>
        </w:rPr>
        <w:t xml:space="preserve"> and recognition.</w:t>
      </w:r>
    </w:p>
    <w:p w14:paraId="07AD310C" w14:textId="77777777" w:rsidR="00512DA0" w:rsidRPr="00512DA0" w:rsidRDefault="00512DA0" w:rsidP="00512DA0">
      <w:pPr>
        <w:spacing w:after="0" w:line="240" w:lineRule="auto"/>
        <w:rPr>
          <w:rFonts w:cstheme="minorHAnsi"/>
          <w:sz w:val="22"/>
        </w:rPr>
      </w:pPr>
    </w:p>
    <w:p w14:paraId="573A9D10" w14:textId="193EBB24" w:rsidR="00F10696" w:rsidRDefault="00FE4F27" w:rsidP="00512DA0">
      <w:pPr>
        <w:spacing w:after="0" w:line="240" w:lineRule="auto"/>
        <w:rPr>
          <w:rFonts w:cstheme="minorHAnsi"/>
          <w:sz w:val="22"/>
        </w:rPr>
      </w:pPr>
      <w:r w:rsidRPr="00512DA0">
        <w:rPr>
          <w:rFonts w:cstheme="minorHAnsi"/>
          <w:sz w:val="22"/>
        </w:rPr>
        <w:t>The Framework provides over-arching guidance for the types of skills and capabilities required to succeed in an academic career at Curtin. It recognises the diversity of academic careers, and is designed to accommodate differences in academic role, stage of career, discipline area and achievement relative to opportunity.</w:t>
      </w:r>
    </w:p>
    <w:p w14:paraId="169E1EDC" w14:textId="72585943" w:rsidR="006275B9" w:rsidRDefault="006275B9" w:rsidP="00512DA0">
      <w:pPr>
        <w:spacing w:after="0" w:line="240" w:lineRule="auto"/>
        <w:rPr>
          <w:rFonts w:cstheme="minorHAnsi"/>
          <w:sz w:val="22"/>
        </w:rPr>
      </w:pPr>
    </w:p>
    <w:p w14:paraId="74A780EB" w14:textId="416F7762" w:rsidR="006275B9" w:rsidRPr="00193377" w:rsidRDefault="00155138" w:rsidP="006275B9">
      <w:pPr>
        <w:spacing w:after="0" w:line="240" w:lineRule="auto"/>
        <w:rPr>
          <w:rFonts w:cstheme="minorHAnsi"/>
          <w:color w:val="0563C1" w:themeColor="hyperlink"/>
          <w:sz w:val="22"/>
          <w:u w:val="single"/>
        </w:rPr>
      </w:pPr>
      <w:hyperlink r:id="rId17" w:history="1">
        <w:r w:rsidR="006275B9" w:rsidRPr="00193377">
          <w:rPr>
            <w:rStyle w:val="Hyperlink"/>
            <w:rFonts w:cstheme="minorHAnsi"/>
            <w:sz w:val="22"/>
          </w:rPr>
          <w:t>https://staffportal.curtin.edu.au/employment/career-development/academic-capability-framework/</w:t>
        </w:r>
      </w:hyperlink>
    </w:p>
    <w:p w14:paraId="7EA861E6" w14:textId="77777777" w:rsidR="00152F9D" w:rsidRPr="00512DA0" w:rsidRDefault="00152F9D" w:rsidP="00512DA0">
      <w:pPr>
        <w:spacing w:after="0" w:line="240" w:lineRule="auto"/>
        <w:rPr>
          <w:rFonts w:cstheme="minorHAnsi"/>
          <w:sz w:val="22"/>
        </w:rPr>
      </w:pPr>
    </w:p>
    <w:p w14:paraId="79CC4DCD" w14:textId="77777777" w:rsidR="00FB05E6" w:rsidRDefault="00FB05E6" w:rsidP="00512DA0">
      <w:pPr>
        <w:spacing w:after="0" w:line="240" w:lineRule="auto"/>
        <w:rPr>
          <w:rFonts w:cstheme="minorHAnsi"/>
          <w:sz w:val="22"/>
        </w:rPr>
      </w:pPr>
    </w:p>
    <w:p w14:paraId="5B89AD66" w14:textId="77777777" w:rsidR="00FB05E6" w:rsidRDefault="00FB05E6" w:rsidP="00512DA0">
      <w:pPr>
        <w:spacing w:after="0" w:line="240" w:lineRule="auto"/>
        <w:rPr>
          <w:rFonts w:cstheme="minorHAnsi"/>
          <w:sz w:val="22"/>
        </w:rPr>
      </w:pPr>
    </w:p>
    <w:p w14:paraId="12B9DBA9" w14:textId="77777777" w:rsidR="00FB05E6" w:rsidRDefault="00FB05E6" w:rsidP="00512DA0">
      <w:pPr>
        <w:spacing w:after="0" w:line="240" w:lineRule="auto"/>
        <w:rPr>
          <w:rFonts w:cstheme="minorHAnsi"/>
          <w:sz w:val="22"/>
        </w:rPr>
      </w:pPr>
    </w:p>
    <w:p w14:paraId="7CFF69FD" w14:textId="71EE72AF" w:rsidR="004A11B6" w:rsidRPr="00427680" w:rsidRDefault="008C4AA9" w:rsidP="004A11B6">
      <w:pPr>
        <w:pStyle w:val="BodyText"/>
        <w:rPr>
          <w:rFonts w:asciiTheme="minorHAnsi" w:hAnsiTheme="minorHAnsi" w:cstheme="minorHAnsi"/>
          <w:b/>
          <w:sz w:val="24"/>
          <w:szCs w:val="24"/>
        </w:rPr>
      </w:pPr>
      <w:r>
        <w:rPr>
          <w:rFonts w:asciiTheme="minorHAnsi" w:hAnsiTheme="minorHAnsi" w:cstheme="minorHAnsi"/>
          <w:b/>
          <w:sz w:val="24"/>
          <w:szCs w:val="24"/>
        </w:rPr>
        <w:t>Reference</w:t>
      </w:r>
    </w:p>
    <w:p w14:paraId="1CC0B4C2" w14:textId="0D56624F" w:rsidR="003F752C" w:rsidRPr="009B5C42" w:rsidRDefault="00C3430A" w:rsidP="009B5C42">
      <w:pPr>
        <w:spacing w:after="0" w:line="240" w:lineRule="auto"/>
        <w:ind w:left="426" w:hanging="426"/>
        <w:rPr>
          <w:rFonts w:cstheme="minorHAnsi"/>
          <w:color w:val="0563C1" w:themeColor="hyperlink"/>
          <w:sz w:val="22"/>
          <w:szCs w:val="24"/>
          <w:u w:val="single"/>
        </w:rPr>
      </w:pPr>
      <w:r w:rsidRPr="00E606D1">
        <w:rPr>
          <w:rFonts w:cstheme="minorHAnsi"/>
          <w:sz w:val="22"/>
          <w:szCs w:val="24"/>
        </w:rPr>
        <w:t>Chalmers, D</w:t>
      </w:r>
      <w:r>
        <w:rPr>
          <w:rFonts w:cstheme="minorHAnsi"/>
          <w:sz w:val="22"/>
          <w:szCs w:val="24"/>
        </w:rPr>
        <w:t>enise</w:t>
      </w:r>
      <w:r w:rsidRPr="00E606D1">
        <w:rPr>
          <w:rFonts w:cstheme="minorHAnsi"/>
          <w:sz w:val="22"/>
          <w:szCs w:val="24"/>
        </w:rPr>
        <w:t>, &amp; Hunt, L</w:t>
      </w:r>
      <w:r>
        <w:rPr>
          <w:rFonts w:cstheme="minorHAnsi"/>
          <w:sz w:val="22"/>
          <w:szCs w:val="24"/>
        </w:rPr>
        <w:t>ynne 2016</w:t>
      </w:r>
      <w:r w:rsidRPr="00C6516F">
        <w:rPr>
          <w:rFonts w:cstheme="minorHAnsi"/>
          <w:sz w:val="22"/>
          <w:szCs w:val="24"/>
        </w:rPr>
        <w:t>, “</w:t>
      </w:r>
      <w:r>
        <w:rPr>
          <w:rFonts w:cstheme="minorHAnsi"/>
          <w:sz w:val="22"/>
          <w:szCs w:val="24"/>
        </w:rPr>
        <w:t>Evaluation of T</w:t>
      </w:r>
      <w:r w:rsidRPr="00C6516F">
        <w:rPr>
          <w:rFonts w:cstheme="minorHAnsi"/>
          <w:sz w:val="22"/>
          <w:szCs w:val="24"/>
        </w:rPr>
        <w:t>eaching</w:t>
      </w:r>
      <w:r>
        <w:rPr>
          <w:rFonts w:cstheme="minorHAnsi"/>
          <w:sz w:val="22"/>
          <w:szCs w:val="24"/>
        </w:rPr>
        <w:t>.</w:t>
      </w:r>
      <w:r w:rsidRPr="00C6516F">
        <w:rPr>
          <w:rFonts w:cstheme="minorHAnsi"/>
          <w:sz w:val="22"/>
          <w:szCs w:val="24"/>
        </w:rPr>
        <w:t>” Paper present</w:t>
      </w:r>
      <w:r>
        <w:rPr>
          <w:rFonts w:cstheme="minorHAnsi"/>
          <w:sz w:val="22"/>
          <w:szCs w:val="24"/>
        </w:rPr>
        <w:t>ed at</w:t>
      </w:r>
      <w:r w:rsidRPr="00E606D1">
        <w:rPr>
          <w:rFonts w:cstheme="minorHAnsi"/>
          <w:sz w:val="22"/>
          <w:szCs w:val="24"/>
        </w:rPr>
        <w:t xml:space="preserve"> HERDSA Review of Higher Education</w:t>
      </w:r>
      <w:r>
        <w:rPr>
          <w:rFonts w:cstheme="minorHAnsi"/>
          <w:sz w:val="22"/>
          <w:szCs w:val="24"/>
        </w:rPr>
        <w:t>, July</w:t>
      </w:r>
      <w:r w:rsidRPr="00E606D1">
        <w:rPr>
          <w:rFonts w:cstheme="minorHAnsi"/>
          <w:sz w:val="22"/>
          <w:szCs w:val="24"/>
        </w:rPr>
        <w:t xml:space="preserve">, Vol. 3. </w:t>
      </w:r>
      <w:hyperlink r:id="rId18" w:history="1">
        <w:r w:rsidRPr="00E606D1">
          <w:rPr>
            <w:rStyle w:val="Hyperlink"/>
            <w:rFonts w:cstheme="minorHAnsi"/>
            <w:sz w:val="22"/>
            <w:szCs w:val="24"/>
          </w:rPr>
          <w:t>https://www.herdsa.org.au/herdsa-review-higher-education-vol-3/25-55</w:t>
        </w:r>
      </w:hyperlink>
      <w:r w:rsidR="003F752C">
        <w:rPr>
          <w:rFonts w:cstheme="minorHAnsi"/>
          <w:sz w:val="22"/>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798"/>
      </w:tblGrid>
      <w:tr w:rsidR="00722C1D" w14:paraId="27D59D70" w14:textId="77777777" w:rsidTr="00722C1D">
        <w:tc>
          <w:tcPr>
            <w:tcW w:w="2830" w:type="dxa"/>
          </w:tcPr>
          <w:p w14:paraId="3E739A02" w14:textId="1B932056" w:rsidR="00722C1D" w:rsidRDefault="00722C1D" w:rsidP="00E23D87">
            <w:pPr>
              <w:ind w:left="-105"/>
              <w:rPr>
                <w:rFonts w:cstheme="minorHAnsi"/>
                <w:sz w:val="22"/>
              </w:rPr>
            </w:pPr>
            <w:r w:rsidRPr="003F752C">
              <w:rPr>
                <w:rFonts w:cstheme="minorHAnsi"/>
                <w:sz w:val="22"/>
              </w:rPr>
              <w:lastRenderedPageBreak/>
              <w:t>Applying for Academic Level</w:t>
            </w:r>
          </w:p>
        </w:tc>
        <w:tc>
          <w:tcPr>
            <w:tcW w:w="6798" w:type="dxa"/>
            <w:tcBorders>
              <w:bottom w:val="single" w:sz="4" w:space="0" w:color="auto"/>
            </w:tcBorders>
          </w:tcPr>
          <w:p w14:paraId="73E80A07" w14:textId="416F1812" w:rsidR="00722C1D" w:rsidRDefault="00E11C47" w:rsidP="00512DA0">
            <w:pPr>
              <w:rPr>
                <w:rFonts w:cstheme="minorHAnsi"/>
                <w:sz w:val="22"/>
              </w:rPr>
            </w:pPr>
            <w:r>
              <w:rPr>
                <w:rFonts w:cstheme="minorHAnsi"/>
                <w:sz w:val="22"/>
              </w:rPr>
              <w:t>ALC</w:t>
            </w:r>
          </w:p>
        </w:tc>
      </w:tr>
    </w:tbl>
    <w:p w14:paraId="71F307CD" w14:textId="77777777" w:rsidR="00722C1D" w:rsidRDefault="00722C1D" w:rsidP="00512DA0">
      <w:pPr>
        <w:spacing w:after="0" w:line="240" w:lineRule="auto"/>
        <w:rPr>
          <w:rFonts w:cstheme="minorHAnsi"/>
          <w:sz w:val="22"/>
        </w:rPr>
      </w:pPr>
    </w:p>
    <w:tbl>
      <w:tblPr>
        <w:tblStyle w:val="TableGrid"/>
        <w:tblW w:w="9637" w:type="dxa"/>
        <w:tblLook w:val="04A0" w:firstRow="1" w:lastRow="0" w:firstColumn="1" w:lastColumn="0" w:noHBand="0" w:noVBand="1"/>
      </w:tblPr>
      <w:tblGrid>
        <w:gridCol w:w="2547"/>
        <w:gridCol w:w="1418"/>
        <w:gridCol w:w="1418"/>
        <w:gridCol w:w="1418"/>
        <w:gridCol w:w="1418"/>
        <w:gridCol w:w="1418"/>
      </w:tblGrid>
      <w:tr w:rsidR="00722C1D" w14:paraId="47EA71BA" w14:textId="77777777" w:rsidTr="00DD68E2">
        <w:trPr>
          <w:tblHeader/>
        </w:trPr>
        <w:tc>
          <w:tcPr>
            <w:tcW w:w="9637" w:type="dxa"/>
            <w:gridSpan w:val="6"/>
            <w:shd w:val="clear" w:color="auto" w:fill="FFF2CC" w:themeFill="accent4" w:themeFillTint="33"/>
          </w:tcPr>
          <w:p w14:paraId="19C223F7" w14:textId="24A4F33C" w:rsidR="00722C1D" w:rsidRPr="00722C1D" w:rsidRDefault="006275B9" w:rsidP="00722C1D">
            <w:pPr>
              <w:spacing w:before="100" w:after="100"/>
              <w:rPr>
                <w:rFonts w:cstheme="minorHAnsi"/>
                <w:b/>
                <w:sz w:val="22"/>
              </w:rPr>
            </w:pPr>
            <w:r w:rsidRPr="006275B9">
              <w:rPr>
                <w:rFonts w:cstheme="minorHAnsi"/>
                <w:b/>
                <w:i/>
                <w:sz w:val="22"/>
              </w:rPr>
              <w:t>Reviewer’s summary of the quantity and quality of evidence and outcomes observed</w:t>
            </w:r>
          </w:p>
        </w:tc>
      </w:tr>
      <w:tr w:rsidR="00722C1D" w:rsidRPr="00722C1D" w14:paraId="5C165FFD" w14:textId="77777777" w:rsidTr="00DD68E2">
        <w:trPr>
          <w:tblHeader/>
        </w:trPr>
        <w:tc>
          <w:tcPr>
            <w:tcW w:w="2547" w:type="dxa"/>
            <w:shd w:val="clear" w:color="auto" w:fill="FFF2CC" w:themeFill="accent4" w:themeFillTint="33"/>
            <w:vAlign w:val="center"/>
          </w:tcPr>
          <w:p w14:paraId="5CFC80FD" w14:textId="3254DB4E" w:rsidR="00722C1D" w:rsidRPr="008C4AA9" w:rsidRDefault="006275B9" w:rsidP="00722C1D">
            <w:pPr>
              <w:spacing w:before="100" w:after="100"/>
              <w:rPr>
                <w:rFonts w:cstheme="minorHAnsi"/>
                <w:b/>
                <w:sz w:val="22"/>
              </w:rPr>
            </w:pPr>
            <w:r w:rsidRPr="008C4AA9">
              <w:rPr>
                <w:rFonts w:cstheme="minorHAnsi"/>
                <w:b/>
                <w:sz w:val="22"/>
              </w:rPr>
              <w:t>Build teaching capability</w:t>
            </w:r>
          </w:p>
        </w:tc>
        <w:tc>
          <w:tcPr>
            <w:tcW w:w="1418" w:type="dxa"/>
            <w:shd w:val="clear" w:color="auto" w:fill="FFF2CC" w:themeFill="accent4" w:themeFillTint="33"/>
            <w:vAlign w:val="center"/>
          </w:tcPr>
          <w:p w14:paraId="5DED4D0A" w14:textId="735E0D1F" w:rsidR="00722C1D" w:rsidRPr="00722C1D" w:rsidRDefault="00722C1D" w:rsidP="00722C1D">
            <w:pPr>
              <w:spacing w:before="100" w:after="100"/>
              <w:jc w:val="center"/>
              <w:rPr>
                <w:rFonts w:cstheme="minorHAnsi"/>
                <w:b/>
              </w:rPr>
            </w:pPr>
            <w:r w:rsidRPr="00722C1D">
              <w:rPr>
                <w:rFonts w:cstheme="minorHAnsi"/>
                <w:b/>
              </w:rPr>
              <w:t>Oriented towards excellence benchmarks</w:t>
            </w:r>
          </w:p>
        </w:tc>
        <w:tc>
          <w:tcPr>
            <w:tcW w:w="1418" w:type="dxa"/>
            <w:shd w:val="clear" w:color="auto" w:fill="FFF2CC" w:themeFill="accent4" w:themeFillTint="33"/>
            <w:vAlign w:val="center"/>
          </w:tcPr>
          <w:p w14:paraId="73B15E62" w14:textId="7A2A4C54" w:rsidR="00722C1D" w:rsidRPr="00722C1D" w:rsidRDefault="00722C1D" w:rsidP="00722C1D">
            <w:pPr>
              <w:spacing w:before="100" w:after="100"/>
              <w:jc w:val="center"/>
              <w:rPr>
                <w:rFonts w:cstheme="minorHAnsi"/>
                <w:b/>
              </w:rPr>
            </w:pPr>
            <w:r w:rsidRPr="00722C1D">
              <w:rPr>
                <w:rFonts w:cstheme="minorHAnsi"/>
                <w:b/>
              </w:rPr>
              <w:t>Progressing towards excellence benchmarks</w:t>
            </w:r>
          </w:p>
        </w:tc>
        <w:tc>
          <w:tcPr>
            <w:tcW w:w="1418" w:type="dxa"/>
            <w:shd w:val="clear" w:color="auto" w:fill="FFF2CC" w:themeFill="accent4" w:themeFillTint="33"/>
            <w:vAlign w:val="center"/>
          </w:tcPr>
          <w:p w14:paraId="767EC910" w14:textId="43BF2C46" w:rsidR="00722C1D" w:rsidRPr="00722C1D" w:rsidRDefault="00722C1D" w:rsidP="00722C1D">
            <w:pPr>
              <w:spacing w:before="100" w:after="100"/>
              <w:jc w:val="center"/>
              <w:rPr>
                <w:rFonts w:cstheme="minorHAnsi"/>
                <w:b/>
              </w:rPr>
            </w:pPr>
            <w:r w:rsidRPr="00722C1D">
              <w:rPr>
                <w:rFonts w:cstheme="minorHAnsi"/>
                <w:b/>
              </w:rPr>
              <w:t>Approaching and meeting excellence benchmarks</w:t>
            </w:r>
          </w:p>
        </w:tc>
        <w:tc>
          <w:tcPr>
            <w:tcW w:w="1418" w:type="dxa"/>
            <w:shd w:val="clear" w:color="auto" w:fill="FFF2CC" w:themeFill="accent4" w:themeFillTint="33"/>
            <w:vAlign w:val="center"/>
          </w:tcPr>
          <w:p w14:paraId="78F46791" w14:textId="181259B7" w:rsidR="00722C1D" w:rsidRPr="00722C1D" w:rsidRDefault="00722C1D" w:rsidP="00722C1D">
            <w:pPr>
              <w:spacing w:before="100" w:after="100"/>
              <w:jc w:val="center"/>
              <w:rPr>
                <w:rFonts w:cstheme="minorHAnsi"/>
                <w:b/>
              </w:rPr>
            </w:pPr>
            <w:r w:rsidRPr="00722C1D">
              <w:rPr>
                <w:rFonts w:cstheme="minorHAnsi"/>
                <w:b/>
              </w:rPr>
              <w:t>Meeting excellence benchmarks</w:t>
            </w:r>
          </w:p>
        </w:tc>
        <w:tc>
          <w:tcPr>
            <w:tcW w:w="1418" w:type="dxa"/>
            <w:shd w:val="clear" w:color="auto" w:fill="FFF2CC" w:themeFill="accent4" w:themeFillTint="33"/>
            <w:vAlign w:val="center"/>
          </w:tcPr>
          <w:p w14:paraId="53361026" w14:textId="1308849F" w:rsidR="00722C1D" w:rsidRPr="00722C1D" w:rsidRDefault="00722C1D" w:rsidP="00722C1D">
            <w:pPr>
              <w:spacing w:before="100" w:after="100"/>
              <w:jc w:val="center"/>
              <w:rPr>
                <w:rFonts w:cstheme="minorHAnsi"/>
                <w:b/>
              </w:rPr>
            </w:pPr>
            <w:r w:rsidRPr="00722C1D">
              <w:rPr>
                <w:rFonts w:cstheme="minorHAnsi"/>
                <w:b/>
              </w:rPr>
              <w:t>Meeting and exceeding excellence benchmarks</w:t>
            </w:r>
          </w:p>
        </w:tc>
      </w:tr>
      <w:tr w:rsidR="00CD3D64" w14:paraId="0E2B3620" w14:textId="77777777" w:rsidTr="00722C1D">
        <w:tc>
          <w:tcPr>
            <w:tcW w:w="2547" w:type="dxa"/>
          </w:tcPr>
          <w:p w14:paraId="78E2D112" w14:textId="2D2DA3D8" w:rsidR="00CD3D64" w:rsidRPr="006275B9" w:rsidRDefault="00CD3D64" w:rsidP="00CD3D64">
            <w:pPr>
              <w:spacing w:before="100" w:after="100"/>
              <w:rPr>
                <w:rFonts w:cstheme="minorHAnsi"/>
                <w:i/>
                <w:sz w:val="22"/>
              </w:rPr>
            </w:pPr>
            <w:r w:rsidRPr="006275B9">
              <w:rPr>
                <w:rFonts w:cstheme="minorHAnsi"/>
                <w:i/>
                <w:sz w:val="22"/>
              </w:rPr>
              <w:t xml:space="preserve">Excellence in teaching is achieved through a continued personal focus on skill development and building capacity for continuous improvement in educational practice, </w:t>
            </w:r>
            <w:proofErr w:type="gramStart"/>
            <w:r w:rsidRPr="006275B9">
              <w:rPr>
                <w:rFonts w:cstheme="minorHAnsi"/>
                <w:i/>
                <w:sz w:val="22"/>
              </w:rPr>
              <w:t>leadership</w:t>
            </w:r>
            <w:proofErr w:type="gramEnd"/>
            <w:r w:rsidRPr="006275B9">
              <w:rPr>
                <w:rFonts w:cstheme="minorHAnsi"/>
                <w:i/>
                <w:sz w:val="22"/>
              </w:rPr>
              <w:t xml:space="preserve"> and innovation</w:t>
            </w:r>
          </w:p>
        </w:tc>
        <w:tc>
          <w:tcPr>
            <w:tcW w:w="7090" w:type="dxa"/>
            <w:gridSpan w:val="5"/>
          </w:tcPr>
          <w:p w14:paraId="3A1EFCAB" w14:textId="7D0A6982" w:rsidR="00CD3D64" w:rsidRPr="008C3E06" w:rsidRDefault="00CD3D64">
            <w:pPr>
              <w:jc w:val="both"/>
              <w:rPr>
                <w:rFonts w:cstheme="minorHAnsi"/>
                <w:sz w:val="22"/>
              </w:rPr>
              <w:pPrChange w:id="5" w:author="Rodrigo Carlessi" w:date="2023-06-02T14:32:00Z">
                <w:pPr>
                  <w:jc w:val="center"/>
                </w:pPr>
              </w:pPrChange>
            </w:pPr>
            <w:r>
              <w:rPr>
                <w:rFonts w:cstheme="minorHAnsi"/>
                <w:sz w:val="22"/>
              </w:rPr>
              <w:sym w:font="Wingdings" w:char="F074"/>
            </w:r>
            <w:r w:rsidRPr="008C3E06">
              <w:rPr>
                <w:rFonts w:cstheme="minorHAnsi"/>
                <w:sz w:val="22"/>
              </w:rPr>
              <w:t>------------------------------------------------------</w:t>
            </w:r>
            <w:ins w:id="6" w:author="Rodrigo Carlessi" w:date="2023-06-02T14:33:00Z">
              <w:r w:rsidR="00854576">
                <w:rPr>
                  <w:rFonts w:cstheme="minorHAnsi"/>
                  <w:sz w:val="22"/>
                </w:rPr>
                <w:t>--</w:t>
              </w:r>
            </w:ins>
            <w:r w:rsidRPr="008C3E06">
              <w:rPr>
                <w:rFonts w:cstheme="minorHAnsi"/>
                <w:sz w:val="22"/>
              </w:rPr>
              <w:t>-</w:t>
            </w:r>
            <w:del w:id="7" w:author="Rodrigo Carlessi" w:date="2023-06-02T14:32:00Z">
              <w:r w:rsidRPr="008C3E06" w:rsidDel="00854576">
                <w:rPr>
                  <w:rFonts w:cstheme="minorHAnsi"/>
                  <w:sz w:val="22"/>
                </w:rPr>
                <w:delText>-</w:delText>
              </w:r>
            </w:del>
            <w:ins w:id="8" w:author="Rodrigo Carlessi" w:date="2023-06-02T14:32:00Z">
              <w:r w:rsidR="00854576">
                <w:rPr>
                  <w:rFonts w:cstheme="minorHAnsi"/>
                  <w:sz w:val="22"/>
                </w:rPr>
                <w:t>X</w:t>
              </w:r>
            </w:ins>
            <w:del w:id="9" w:author="Rodrigo Carlessi" w:date="2023-06-02T14:33:00Z">
              <w:r w:rsidRPr="008C3E06" w:rsidDel="00854576">
                <w:rPr>
                  <w:rFonts w:cstheme="minorHAnsi"/>
                  <w:sz w:val="22"/>
                </w:rPr>
                <w:delText>--</w:delText>
              </w:r>
            </w:del>
            <w:r w:rsidRPr="008C3E06">
              <w:rPr>
                <w:rFonts w:cstheme="minorHAnsi"/>
                <w:sz w:val="22"/>
              </w:rPr>
              <w:t>----</w:t>
            </w:r>
            <w:ins w:id="10" w:author="Rodrigo Carlessi" w:date="2023-06-02T14:32:00Z">
              <w:r w:rsidR="00854576">
                <w:rPr>
                  <w:rFonts w:cstheme="minorHAnsi"/>
                  <w:sz w:val="22"/>
                </w:rPr>
                <w:t>-</w:t>
              </w:r>
            </w:ins>
            <w:r w:rsidRPr="008C3E06">
              <w:rPr>
                <w:rFonts w:cstheme="minorHAnsi"/>
                <w:sz w:val="22"/>
              </w:rPr>
              <w:t>---------------------------------</w:t>
            </w:r>
            <w:r>
              <w:rPr>
                <w:rFonts w:cstheme="minorHAnsi"/>
                <w:sz w:val="22"/>
              </w:rPr>
              <w:sym w:font="Wingdings" w:char="F074"/>
            </w:r>
          </w:p>
          <w:p w14:paraId="51CFF267" w14:textId="77777777" w:rsidR="00CD3D64" w:rsidRPr="008C3E06" w:rsidRDefault="00CD3D64">
            <w:pPr>
              <w:jc w:val="both"/>
              <w:rPr>
                <w:rFonts w:cstheme="minorHAnsi"/>
              </w:rPr>
              <w:pPrChange w:id="11" w:author="Rodrigo Carlessi" w:date="2023-06-02T14:32:00Z">
                <w:pPr/>
              </w:pPrChange>
            </w:pPr>
            <w:r w:rsidRPr="008C3E06">
              <w:rPr>
                <w:rFonts w:cstheme="minorHAnsi"/>
              </w:rPr>
              <w:t>(Please place an X on the line to indicate the reviewee’s level)</w:t>
            </w:r>
          </w:p>
          <w:p w14:paraId="319341CB" w14:textId="77777777" w:rsidR="00CD3D64" w:rsidRDefault="00CD3D64">
            <w:pPr>
              <w:jc w:val="both"/>
              <w:rPr>
                <w:rFonts w:cstheme="minorHAnsi"/>
              </w:rPr>
              <w:pPrChange w:id="12" w:author="Rodrigo Carlessi" w:date="2023-06-02T14:32:00Z">
                <w:pPr/>
              </w:pPrChange>
            </w:pPr>
            <w:r w:rsidRPr="008C3E06">
              <w:rPr>
                <w:rFonts w:cstheme="minorHAnsi"/>
              </w:rPr>
              <w:t>Comments:</w:t>
            </w:r>
          </w:p>
          <w:p w14:paraId="332CA6B4" w14:textId="77777777" w:rsidR="00854576" w:rsidRDefault="00854576">
            <w:pPr>
              <w:jc w:val="both"/>
              <w:rPr>
                <w:ins w:id="13" w:author="Rodrigo Carlessi" w:date="2023-06-02T14:32:00Z"/>
                <w:rFonts w:cstheme="minorHAnsi"/>
              </w:rPr>
              <w:pPrChange w:id="14" w:author="Rodrigo Carlessi" w:date="2023-06-02T14:32:00Z">
                <w:pPr/>
              </w:pPrChange>
            </w:pPr>
          </w:p>
          <w:p w14:paraId="32211596" w14:textId="0F26EDC1" w:rsidR="00854576" w:rsidRPr="00854576" w:rsidRDefault="00854576">
            <w:pPr>
              <w:jc w:val="both"/>
              <w:rPr>
                <w:ins w:id="15" w:author="Rodrigo Carlessi" w:date="2023-06-02T14:32:00Z"/>
                <w:rFonts w:cstheme="minorHAnsi"/>
              </w:rPr>
              <w:pPrChange w:id="16" w:author="Rodrigo Carlessi" w:date="2023-06-02T14:32:00Z">
                <w:pPr/>
              </w:pPrChange>
            </w:pPr>
            <w:ins w:id="17" w:author="Rodrigo Carlessi" w:date="2023-06-02T14:32:00Z">
              <w:r w:rsidRPr="00854576">
                <w:rPr>
                  <w:rFonts w:cstheme="minorHAnsi"/>
                </w:rPr>
                <w:t xml:space="preserve">My role as a Research </w:t>
              </w:r>
            </w:ins>
            <w:ins w:id="18" w:author="Rodrigo Carlessi" w:date="2023-06-02T14:33:00Z">
              <w:r>
                <w:rPr>
                  <w:rFonts w:cstheme="minorHAnsi"/>
                </w:rPr>
                <w:t>Academic</w:t>
              </w:r>
            </w:ins>
            <w:ins w:id="19" w:author="Rodrigo Carlessi" w:date="2023-06-02T14:32:00Z">
              <w:r w:rsidRPr="00854576">
                <w:rPr>
                  <w:rFonts w:cstheme="minorHAnsi"/>
                </w:rPr>
                <w:t xml:space="preserve"> at Curtin University is not confined to producing high-quality research. I have always aimed to bridge the gap between my research expertise and teaching practice, and I view the education and mentorship of the next generation of scientists as one of my primary responsibilities.</w:t>
              </w:r>
            </w:ins>
          </w:p>
          <w:p w14:paraId="3A45F39C" w14:textId="77777777" w:rsidR="00854576" w:rsidRPr="00854576" w:rsidRDefault="00854576">
            <w:pPr>
              <w:jc w:val="both"/>
              <w:rPr>
                <w:ins w:id="20" w:author="Rodrigo Carlessi" w:date="2023-06-02T14:32:00Z"/>
                <w:rFonts w:cstheme="minorHAnsi"/>
              </w:rPr>
              <w:pPrChange w:id="21" w:author="Rodrigo Carlessi" w:date="2023-06-02T14:32:00Z">
                <w:pPr/>
              </w:pPrChange>
            </w:pPr>
          </w:p>
          <w:p w14:paraId="289F7287" w14:textId="026B912F" w:rsidR="00854576" w:rsidRPr="00854576" w:rsidRDefault="00854576">
            <w:pPr>
              <w:jc w:val="both"/>
              <w:rPr>
                <w:ins w:id="22" w:author="Rodrigo Carlessi" w:date="2023-06-02T14:32:00Z"/>
                <w:rFonts w:cstheme="minorHAnsi"/>
              </w:rPr>
              <w:pPrChange w:id="23" w:author="Rodrigo Carlessi" w:date="2023-06-02T14:32:00Z">
                <w:pPr/>
              </w:pPrChange>
            </w:pPr>
            <w:ins w:id="24" w:author="Rodrigo Carlessi" w:date="2023-06-02T14:32:00Z">
              <w:r w:rsidRPr="00854576">
                <w:rPr>
                  <w:rFonts w:cstheme="minorHAnsi"/>
                </w:rPr>
                <w:t xml:space="preserve">I </w:t>
              </w:r>
            </w:ins>
            <w:ins w:id="25" w:author="Rodrigo Carlessi" w:date="2023-06-02T14:34:00Z">
              <w:r w:rsidR="006A4298">
                <w:rPr>
                  <w:rFonts w:cstheme="minorHAnsi"/>
                </w:rPr>
                <w:t>constantly</w:t>
              </w:r>
            </w:ins>
            <w:ins w:id="26" w:author="Rodrigo Carlessi" w:date="2023-06-02T14:32:00Z">
              <w:r w:rsidRPr="00854576">
                <w:rPr>
                  <w:rFonts w:cstheme="minorHAnsi"/>
                </w:rPr>
                <w:t xml:space="preserve"> focus on my skill development in teaching and supervision, consistently seeking out and leveraging opportunities to further enrich my educational practice. To this end, I have actively pursued avenues for professional development, including attendance at national conferences and research symposiums within my research area. My participation in these events allows me to keep abreast of the latest developments in my field, which I can then integrate into my teaching and supervision.</w:t>
              </w:r>
            </w:ins>
          </w:p>
          <w:p w14:paraId="07F96A21" w14:textId="77777777" w:rsidR="00854576" w:rsidRPr="00854576" w:rsidRDefault="00854576">
            <w:pPr>
              <w:jc w:val="both"/>
              <w:rPr>
                <w:ins w:id="27" w:author="Rodrigo Carlessi" w:date="2023-06-02T14:32:00Z"/>
                <w:rFonts w:cstheme="minorHAnsi"/>
              </w:rPr>
              <w:pPrChange w:id="28" w:author="Rodrigo Carlessi" w:date="2023-06-02T14:32:00Z">
                <w:pPr/>
              </w:pPrChange>
            </w:pPr>
          </w:p>
          <w:p w14:paraId="0669399A" w14:textId="402FCB8D" w:rsidR="00854576" w:rsidRPr="00854576" w:rsidRDefault="00854576">
            <w:pPr>
              <w:jc w:val="both"/>
              <w:rPr>
                <w:ins w:id="29" w:author="Rodrigo Carlessi" w:date="2023-06-02T14:32:00Z"/>
                <w:rFonts w:cstheme="minorHAnsi"/>
              </w:rPr>
              <w:pPrChange w:id="30" w:author="Rodrigo Carlessi" w:date="2023-06-02T14:32:00Z">
                <w:pPr/>
              </w:pPrChange>
            </w:pPr>
            <w:ins w:id="31" w:author="Rodrigo Carlessi" w:date="2023-06-02T14:32:00Z">
              <w:r w:rsidRPr="00854576">
                <w:rPr>
                  <w:rFonts w:cstheme="minorHAnsi"/>
                </w:rPr>
                <w:t xml:space="preserve">In these academic forums, I have often been invited to give talks and chair sessions, demonstrating my </w:t>
              </w:r>
            </w:ins>
            <w:ins w:id="32" w:author="Rodrigo Carlessi" w:date="2023-06-02T14:35:00Z">
              <w:r w:rsidR="00882493">
                <w:rPr>
                  <w:rFonts w:cstheme="minorHAnsi"/>
                </w:rPr>
                <w:t xml:space="preserve">growing national recognition in my research </w:t>
              </w:r>
            </w:ins>
            <w:ins w:id="33" w:author="Rodrigo Carlessi" w:date="2023-06-02T14:32:00Z">
              <w:r w:rsidRPr="00854576">
                <w:rPr>
                  <w:rFonts w:cstheme="minorHAnsi"/>
                </w:rPr>
                <w:t>field and my ability to communicate complex concepts effectively. The preparation required for these presentations has invariably honed my teaching skills, contributing to the enhancement of my lectur</w:t>
              </w:r>
            </w:ins>
            <w:ins w:id="34" w:author="Rodrigo Carlessi" w:date="2023-06-02T14:44:00Z">
              <w:r w:rsidR="006F5C1E">
                <w:rPr>
                  <w:rFonts w:cstheme="minorHAnsi"/>
                </w:rPr>
                <w:t>ing</w:t>
              </w:r>
            </w:ins>
            <w:ins w:id="35" w:author="Rodrigo Carlessi" w:date="2023-06-02T14:32:00Z">
              <w:r w:rsidRPr="00854576">
                <w:rPr>
                  <w:rFonts w:cstheme="minorHAnsi"/>
                </w:rPr>
                <w:t xml:space="preserve"> and </w:t>
              </w:r>
            </w:ins>
            <w:ins w:id="36" w:author="Rodrigo Carlessi" w:date="2023-06-02T14:38:00Z">
              <w:r w:rsidR="00330CD8">
                <w:rPr>
                  <w:rFonts w:cstheme="minorHAnsi"/>
                </w:rPr>
                <w:t xml:space="preserve">mentoring </w:t>
              </w:r>
              <w:r w:rsidR="00D4432C">
                <w:rPr>
                  <w:rFonts w:cstheme="minorHAnsi"/>
                </w:rPr>
                <w:t>skills</w:t>
              </w:r>
            </w:ins>
            <w:ins w:id="37" w:author="Rodrigo Carlessi" w:date="2023-06-02T14:32:00Z">
              <w:r w:rsidRPr="00854576">
                <w:rPr>
                  <w:rFonts w:cstheme="minorHAnsi"/>
                </w:rPr>
                <w:t>.</w:t>
              </w:r>
            </w:ins>
          </w:p>
          <w:p w14:paraId="5648C9FE" w14:textId="77777777" w:rsidR="00854576" w:rsidRPr="00854576" w:rsidRDefault="00854576">
            <w:pPr>
              <w:jc w:val="both"/>
              <w:rPr>
                <w:ins w:id="38" w:author="Rodrigo Carlessi" w:date="2023-06-02T14:32:00Z"/>
                <w:rFonts w:cstheme="minorHAnsi"/>
              </w:rPr>
              <w:pPrChange w:id="39" w:author="Rodrigo Carlessi" w:date="2023-06-02T14:32:00Z">
                <w:pPr/>
              </w:pPrChange>
            </w:pPr>
          </w:p>
          <w:p w14:paraId="444AFD13" w14:textId="5B1D842C" w:rsidR="00CD4708" w:rsidDel="00854576" w:rsidRDefault="00854576">
            <w:pPr>
              <w:jc w:val="both"/>
              <w:rPr>
                <w:del w:id="40" w:author="Rodrigo Carlessi" w:date="2023-06-02T14:32:00Z"/>
                <w:rFonts w:cstheme="minorHAnsi"/>
              </w:rPr>
              <w:pPrChange w:id="41" w:author="Rodrigo Carlessi" w:date="2023-06-02T14:32:00Z">
                <w:pPr/>
              </w:pPrChange>
            </w:pPr>
            <w:ins w:id="42" w:author="Rodrigo Carlessi" w:date="2023-06-02T14:32:00Z">
              <w:r w:rsidRPr="00854576">
                <w:rPr>
                  <w:rFonts w:cstheme="minorHAnsi"/>
                </w:rPr>
                <w:t>In</w:t>
              </w:r>
            </w:ins>
            <w:ins w:id="43" w:author="Rodrigo Carlessi" w:date="2023-06-02T14:40:00Z">
              <w:r w:rsidR="00BC6CBF">
                <w:rPr>
                  <w:rFonts w:cstheme="minorHAnsi"/>
                </w:rPr>
                <w:t xml:space="preserve"> </w:t>
              </w:r>
            </w:ins>
            <w:ins w:id="44" w:author="Rodrigo Carlessi" w:date="2023-06-02T14:32:00Z">
              <w:r w:rsidRPr="00854576">
                <w:rPr>
                  <w:rFonts w:cstheme="minorHAnsi"/>
                </w:rPr>
                <w:t>my educational practice</w:t>
              </w:r>
            </w:ins>
            <w:ins w:id="45" w:author="Rodrigo Carlessi" w:date="2023-06-02T14:40:00Z">
              <w:r w:rsidR="00BC6CBF">
                <w:rPr>
                  <w:rFonts w:cstheme="minorHAnsi"/>
                </w:rPr>
                <w:t>,</w:t>
              </w:r>
            </w:ins>
            <w:ins w:id="46" w:author="Rodrigo Carlessi" w:date="2023-06-02T14:32:00Z">
              <w:r w:rsidRPr="00854576">
                <w:rPr>
                  <w:rFonts w:cstheme="minorHAnsi"/>
                </w:rPr>
                <w:t xml:space="preserve"> </w:t>
              </w:r>
            </w:ins>
            <w:ins w:id="47" w:author="Rodrigo Carlessi" w:date="2023-06-02T14:40:00Z">
              <w:r w:rsidR="00BC6CBF">
                <w:rPr>
                  <w:rFonts w:cstheme="minorHAnsi"/>
                </w:rPr>
                <w:t>I</w:t>
              </w:r>
            </w:ins>
            <w:ins w:id="48" w:author="Rodrigo Carlessi" w:date="2023-06-02T14:32:00Z">
              <w:r w:rsidRPr="00854576">
                <w:rPr>
                  <w:rFonts w:cstheme="minorHAnsi"/>
                </w:rPr>
                <w:t xml:space="preserve"> continuous</w:t>
              </w:r>
            </w:ins>
            <w:ins w:id="49" w:author="Rodrigo Carlessi" w:date="2023-06-02T14:40:00Z">
              <w:r w:rsidR="00BC6CBF">
                <w:rPr>
                  <w:rFonts w:cstheme="minorHAnsi"/>
                </w:rPr>
                <w:t>ly</w:t>
              </w:r>
            </w:ins>
            <w:ins w:id="50" w:author="Rodrigo Carlessi" w:date="2023-06-02T14:32:00Z">
              <w:r w:rsidRPr="00854576">
                <w:rPr>
                  <w:rFonts w:cstheme="minorHAnsi"/>
                </w:rPr>
                <w:t xml:space="preserve"> focus on skill development, capacity building, and innovation. I strive to bring the most current and relevant knowledge to my </w:t>
              </w:r>
            </w:ins>
            <w:ins w:id="51" w:author="Rodrigo Carlessi" w:date="2023-06-02T14:42:00Z">
              <w:r w:rsidR="00766367">
                <w:rPr>
                  <w:rFonts w:cstheme="minorHAnsi"/>
                </w:rPr>
                <w:t>classroom</w:t>
              </w:r>
            </w:ins>
            <w:ins w:id="52" w:author="Rodrigo Carlessi" w:date="2023-06-02T14:41:00Z">
              <w:r w:rsidR="00766367">
                <w:rPr>
                  <w:rFonts w:cstheme="minorHAnsi"/>
                </w:rPr>
                <w:t xml:space="preserve"> </w:t>
              </w:r>
            </w:ins>
            <w:ins w:id="53" w:author="Rodrigo Carlessi" w:date="2023-06-02T14:32:00Z">
              <w:r w:rsidRPr="00854576">
                <w:rPr>
                  <w:rFonts w:cstheme="minorHAnsi"/>
                </w:rPr>
                <w:t xml:space="preserve">teaching and to my </w:t>
              </w:r>
            </w:ins>
            <w:ins w:id="54" w:author="Rodrigo Carlessi" w:date="2023-06-02T14:40:00Z">
              <w:r w:rsidR="00BC6CBF">
                <w:rPr>
                  <w:rFonts w:cstheme="minorHAnsi"/>
                </w:rPr>
                <w:t xml:space="preserve">research </w:t>
              </w:r>
            </w:ins>
            <w:ins w:id="55" w:author="Rodrigo Carlessi" w:date="2023-06-02T14:32:00Z">
              <w:r w:rsidRPr="00854576">
                <w:rPr>
                  <w:rFonts w:cstheme="minorHAnsi"/>
                </w:rPr>
                <w:t>students</w:t>
              </w:r>
            </w:ins>
            <w:ins w:id="56" w:author="Rodrigo Carlessi" w:date="2023-06-02T14:42:00Z">
              <w:r w:rsidR="00766367">
                <w:rPr>
                  <w:rFonts w:cstheme="minorHAnsi"/>
                </w:rPr>
                <w:t>. I believe that</w:t>
              </w:r>
              <w:r w:rsidR="00BD5CED">
                <w:rPr>
                  <w:rFonts w:cstheme="minorHAnsi"/>
                </w:rPr>
                <w:t xml:space="preserve"> a</w:t>
              </w:r>
            </w:ins>
            <w:ins w:id="57" w:author="Rodrigo Carlessi" w:date="2023-06-02T14:32:00Z">
              <w:r w:rsidRPr="00854576">
                <w:rPr>
                  <w:rFonts w:cstheme="minorHAnsi"/>
                </w:rPr>
                <w:t xml:space="preserve"> deep understanding of the field, along with the capacity for critical thinking and innovation</w:t>
              </w:r>
            </w:ins>
            <w:ins w:id="58" w:author="Rodrigo Carlessi" w:date="2023-06-02T14:42:00Z">
              <w:r w:rsidR="00BD5CED">
                <w:rPr>
                  <w:rFonts w:cstheme="minorHAnsi"/>
                </w:rPr>
                <w:t xml:space="preserve"> are attri</w:t>
              </w:r>
            </w:ins>
            <w:ins w:id="59" w:author="Rodrigo Carlessi" w:date="2023-06-02T14:43:00Z">
              <w:r w:rsidR="00BD5CED">
                <w:rPr>
                  <w:rFonts w:cstheme="minorHAnsi"/>
                </w:rPr>
                <w:t>butes</w:t>
              </w:r>
            </w:ins>
            <w:ins w:id="60" w:author="Rodrigo Carlessi" w:date="2023-06-02T14:32:00Z">
              <w:r w:rsidRPr="00854576">
                <w:rPr>
                  <w:rFonts w:cstheme="minorHAnsi"/>
                </w:rPr>
                <w:t xml:space="preserve"> that will serve them well in their future </w:t>
              </w:r>
            </w:ins>
            <w:ins w:id="61" w:author="Rodrigo Carlessi" w:date="2023-06-02T14:39:00Z">
              <w:r w:rsidR="00BC6CBF" w:rsidRPr="00854576">
                <w:rPr>
                  <w:rFonts w:cstheme="minorHAnsi"/>
                </w:rPr>
                <w:t>endeavours</w:t>
              </w:r>
            </w:ins>
            <w:ins w:id="62" w:author="Rodrigo Carlessi" w:date="2023-06-02T14:32:00Z">
              <w:r w:rsidRPr="00854576">
                <w:rPr>
                  <w:rFonts w:cstheme="minorHAnsi"/>
                </w:rPr>
                <w:t>.</w:t>
              </w:r>
            </w:ins>
          </w:p>
          <w:p w14:paraId="56D47CD1" w14:textId="3EA1810C" w:rsidR="00CD4708" w:rsidRPr="00DD49CF" w:rsidDel="00854576" w:rsidRDefault="00CD4708">
            <w:pPr>
              <w:jc w:val="both"/>
              <w:rPr>
                <w:del w:id="63" w:author="Rodrigo Carlessi" w:date="2023-06-02T14:32:00Z"/>
                <w:rFonts w:cstheme="minorHAnsi"/>
                <w:color w:val="FF0000"/>
              </w:rPr>
              <w:pPrChange w:id="64" w:author="Rodrigo Carlessi" w:date="2023-06-02T14:32:00Z">
                <w:pPr/>
              </w:pPrChange>
            </w:pPr>
            <w:del w:id="65" w:author="Rodrigo Carlessi" w:date="2023-06-02T14:32:00Z">
              <w:r w:rsidRPr="00DD49CF" w:rsidDel="00854576">
                <w:rPr>
                  <w:rFonts w:cstheme="minorHAnsi"/>
                  <w:color w:val="FF0000"/>
                </w:rPr>
                <w:delText>Not observed</w:delText>
              </w:r>
            </w:del>
          </w:p>
          <w:p w14:paraId="4013D4F8" w14:textId="4DE70113" w:rsidR="00C3358D" w:rsidDel="00854576" w:rsidRDefault="00C3358D">
            <w:pPr>
              <w:jc w:val="both"/>
              <w:rPr>
                <w:del w:id="66" w:author="Rodrigo Carlessi" w:date="2023-06-02T14:32:00Z"/>
                <w:rFonts w:cstheme="minorHAnsi"/>
                <w:sz w:val="22"/>
              </w:rPr>
              <w:pPrChange w:id="67" w:author="Rodrigo Carlessi" w:date="2023-06-02T14:32:00Z">
                <w:pPr/>
              </w:pPrChange>
            </w:pPr>
          </w:p>
          <w:p w14:paraId="7FE073DF" w14:textId="77777777" w:rsidR="007257BE" w:rsidDel="00BD5CED" w:rsidRDefault="007257BE">
            <w:pPr>
              <w:jc w:val="both"/>
              <w:rPr>
                <w:del w:id="68" w:author="Rodrigo Carlessi" w:date="2023-06-02T14:43:00Z"/>
                <w:rFonts w:cstheme="minorHAnsi"/>
                <w:sz w:val="22"/>
              </w:rPr>
              <w:pPrChange w:id="69" w:author="Rodrigo Carlessi" w:date="2023-06-02T14:32:00Z">
                <w:pPr/>
              </w:pPrChange>
            </w:pPr>
          </w:p>
          <w:p w14:paraId="307B885D" w14:textId="247C3483" w:rsidR="00CD3D64" w:rsidRDefault="00CD3D64">
            <w:pPr>
              <w:jc w:val="both"/>
              <w:rPr>
                <w:rFonts w:cstheme="minorHAnsi"/>
                <w:sz w:val="22"/>
              </w:rPr>
              <w:pPrChange w:id="70" w:author="Rodrigo Carlessi" w:date="2023-06-02T14:32:00Z">
                <w:pPr/>
              </w:pPrChange>
            </w:pPr>
          </w:p>
        </w:tc>
      </w:tr>
      <w:tr w:rsidR="00CD3D64" w14:paraId="670A89DD" w14:textId="77777777" w:rsidTr="00722C1D">
        <w:tc>
          <w:tcPr>
            <w:tcW w:w="2547" w:type="dxa"/>
          </w:tcPr>
          <w:p w14:paraId="0F4482F6" w14:textId="0F8609FA" w:rsidR="00CD3D64" w:rsidRPr="006275B9" w:rsidRDefault="00CD3D64" w:rsidP="00164439">
            <w:pPr>
              <w:spacing w:before="100" w:after="100"/>
              <w:jc w:val="both"/>
              <w:rPr>
                <w:rFonts w:cstheme="minorHAnsi"/>
                <w:i/>
                <w:sz w:val="22"/>
              </w:rPr>
            </w:pPr>
            <w:r w:rsidRPr="006275B9">
              <w:rPr>
                <w:rFonts w:cstheme="minorHAnsi"/>
                <w:i/>
                <w:sz w:val="22"/>
              </w:rPr>
              <w:t>Excellent teachers facilitate knowledge transfer and skill development in their colleagues through mentoring, supervision and career-enhancing sponsorship of peers and junior staff</w:t>
            </w:r>
          </w:p>
        </w:tc>
        <w:tc>
          <w:tcPr>
            <w:tcW w:w="7090" w:type="dxa"/>
            <w:gridSpan w:val="5"/>
          </w:tcPr>
          <w:p w14:paraId="2FF4CF97" w14:textId="05D06BBC" w:rsidR="00CD3D64" w:rsidRPr="008C3E06" w:rsidRDefault="00CD3D64" w:rsidP="00164439">
            <w:pPr>
              <w:jc w:val="both"/>
              <w:rPr>
                <w:rFonts w:cstheme="minorHAnsi"/>
                <w:sz w:val="22"/>
              </w:rPr>
            </w:pPr>
            <w:r>
              <w:rPr>
                <w:rFonts w:cstheme="minorHAnsi"/>
                <w:sz w:val="22"/>
              </w:rPr>
              <w:sym w:font="Wingdings" w:char="F074"/>
            </w:r>
            <w:r w:rsidRPr="008C3E06">
              <w:rPr>
                <w:rFonts w:cstheme="minorHAnsi"/>
                <w:sz w:val="22"/>
              </w:rPr>
              <w:t>-------------------------------------------------------------------</w:t>
            </w:r>
            <w:ins w:id="71" w:author="Rodrigo Carlessi" w:date="2023-06-01T14:15:00Z">
              <w:r w:rsidR="00742780" w:rsidRPr="006F5C1E">
                <w:rPr>
                  <w:rFonts w:cstheme="minorHAnsi"/>
                  <w:sz w:val="22"/>
                </w:rPr>
                <w:t>X</w:t>
              </w:r>
            </w:ins>
            <w:r w:rsidRPr="008C3E06">
              <w:rPr>
                <w:rFonts w:cstheme="minorHAnsi"/>
                <w:sz w:val="22"/>
              </w:rPr>
              <w:t>----------------------------</w:t>
            </w:r>
            <w:r>
              <w:rPr>
                <w:rFonts w:cstheme="minorHAnsi"/>
                <w:sz w:val="22"/>
              </w:rPr>
              <w:sym w:font="Wingdings" w:char="F074"/>
            </w:r>
          </w:p>
          <w:p w14:paraId="5DCC920B" w14:textId="77777777" w:rsidR="00CD3D64" w:rsidRPr="008C3E06" w:rsidRDefault="00CD3D64" w:rsidP="00164439">
            <w:pPr>
              <w:jc w:val="both"/>
              <w:rPr>
                <w:rFonts w:cstheme="minorHAnsi"/>
              </w:rPr>
            </w:pPr>
            <w:r w:rsidRPr="008C3E06">
              <w:rPr>
                <w:rFonts w:cstheme="minorHAnsi"/>
              </w:rPr>
              <w:t>(Please place an X on the line to indicate the reviewee’s level)</w:t>
            </w:r>
          </w:p>
          <w:p w14:paraId="0C0BA710" w14:textId="77777777" w:rsidR="00CD3D64" w:rsidRPr="008C3E06" w:rsidRDefault="00CD3D64" w:rsidP="00164439">
            <w:pPr>
              <w:jc w:val="both"/>
              <w:rPr>
                <w:rFonts w:cstheme="minorHAnsi"/>
              </w:rPr>
            </w:pPr>
            <w:r w:rsidRPr="008C3E06">
              <w:rPr>
                <w:rFonts w:cstheme="minorHAnsi"/>
              </w:rPr>
              <w:t>Comments:</w:t>
            </w:r>
          </w:p>
          <w:p w14:paraId="3614B5FA" w14:textId="2DA97B39" w:rsidR="00CD3D64" w:rsidRDefault="00CD3D64" w:rsidP="00164439">
            <w:pPr>
              <w:jc w:val="both"/>
              <w:rPr>
                <w:rFonts w:cstheme="minorHAnsi"/>
                <w:sz w:val="22"/>
              </w:rPr>
            </w:pPr>
          </w:p>
          <w:p w14:paraId="371DFD8D" w14:textId="11DD869B" w:rsidR="00CD3D64" w:rsidRPr="001E2595" w:rsidRDefault="00616395" w:rsidP="00164439">
            <w:pPr>
              <w:jc w:val="both"/>
              <w:rPr>
                <w:rFonts w:cstheme="minorHAnsi"/>
                <w:sz w:val="22"/>
              </w:rPr>
            </w:pPr>
            <w:r w:rsidRPr="001E2595">
              <w:rPr>
                <w:rFonts w:cstheme="minorHAnsi"/>
                <w:sz w:val="22"/>
              </w:rPr>
              <w:t xml:space="preserve">In my role as a Research </w:t>
            </w:r>
            <w:ins w:id="72" w:author="Rodrigo Carlessi" w:date="2023-06-02T14:39:00Z">
              <w:r w:rsidR="00D4432C">
                <w:rPr>
                  <w:rFonts w:cstheme="minorHAnsi"/>
                </w:rPr>
                <w:t>Academic</w:t>
              </w:r>
            </w:ins>
            <w:del w:id="73" w:author="Rodrigo Carlessi" w:date="2023-06-02T14:39:00Z">
              <w:r w:rsidRPr="001E2595" w:rsidDel="00D4432C">
                <w:rPr>
                  <w:rFonts w:cstheme="minorHAnsi"/>
                  <w:sz w:val="22"/>
                </w:rPr>
                <w:delText>Fellow</w:delText>
              </w:r>
            </w:del>
            <w:r w:rsidRPr="001E2595">
              <w:rPr>
                <w:rFonts w:cstheme="minorHAnsi"/>
                <w:sz w:val="22"/>
              </w:rPr>
              <w:t xml:space="preserve">, I have significantly contributed to building teaching capability by extensively supervising </w:t>
            </w:r>
            <w:r w:rsidR="00134D18" w:rsidRPr="001E2595">
              <w:rPr>
                <w:rFonts w:cstheme="minorHAnsi"/>
                <w:sz w:val="22"/>
              </w:rPr>
              <w:t>HDR</w:t>
            </w:r>
            <w:r w:rsidRPr="001E2595">
              <w:rPr>
                <w:rFonts w:cstheme="minorHAnsi"/>
                <w:sz w:val="22"/>
              </w:rPr>
              <w:t xml:space="preserve"> and Honours students. Recognising the crucial role these students play in our university's academic landscape, I have invested significant time and energy into their professional development, encouraging a culture of scholarship, inquiry, and excellence.</w:t>
            </w:r>
          </w:p>
          <w:p w14:paraId="5E2D7495" w14:textId="77777777" w:rsidR="001E2595" w:rsidRPr="001E2595" w:rsidRDefault="001E2595" w:rsidP="00164439">
            <w:pPr>
              <w:jc w:val="both"/>
              <w:rPr>
                <w:rFonts w:cstheme="minorHAnsi"/>
                <w:sz w:val="22"/>
              </w:rPr>
            </w:pPr>
          </w:p>
          <w:p w14:paraId="0242E9CB" w14:textId="040D8232" w:rsidR="00134D18" w:rsidRDefault="00134D18" w:rsidP="00164439">
            <w:pPr>
              <w:jc w:val="both"/>
              <w:rPr>
                <w:rFonts w:cstheme="minorHAnsi"/>
                <w:sz w:val="22"/>
              </w:rPr>
            </w:pPr>
            <w:r w:rsidRPr="001E2595">
              <w:rPr>
                <w:rFonts w:cstheme="minorHAnsi"/>
                <w:sz w:val="22"/>
              </w:rPr>
              <w:t>My mentoring approach for HDR and Honours students has a strong focus on independent research skills development, critical</w:t>
            </w:r>
            <w:r w:rsidR="00B82047" w:rsidRPr="001E2595">
              <w:rPr>
                <w:rFonts w:cstheme="minorHAnsi"/>
                <w:sz w:val="22"/>
              </w:rPr>
              <w:t xml:space="preserve"> and</w:t>
            </w:r>
            <w:r w:rsidRPr="001E2595">
              <w:rPr>
                <w:rFonts w:cstheme="minorHAnsi"/>
                <w:sz w:val="22"/>
              </w:rPr>
              <w:t xml:space="preserve"> </w:t>
            </w:r>
            <w:r w:rsidR="00B82047" w:rsidRPr="001E2595">
              <w:rPr>
                <w:rFonts w:cstheme="minorHAnsi"/>
                <w:sz w:val="22"/>
              </w:rPr>
              <w:t xml:space="preserve">innovative </w:t>
            </w:r>
            <w:r w:rsidRPr="001E2595">
              <w:rPr>
                <w:rFonts w:cstheme="minorHAnsi"/>
                <w:sz w:val="22"/>
              </w:rPr>
              <w:t xml:space="preserve">thinking, </w:t>
            </w:r>
            <w:r w:rsidR="00B82047" w:rsidRPr="001E2595">
              <w:rPr>
                <w:rFonts w:cstheme="minorHAnsi"/>
                <w:sz w:val="22"/>
              </w:rPr>
              <w:t>and diligent academic investigation.</w:t>
            </w:r>
            <w:r w:rsidRPr="001E2595">
              <w:rPr>
                <w:rFonts w:cstheme="minorHAnsi"/>
                <w:sz w:val="22"/>
              </w:rPr>
              <w:t xml:space="preserve"> I have </w:t>
            </w:r>
            <w:r w:rsidR="00FD08FF" w:rsidRPr="001E2595">
              <w:rPr>
                <w:rFonts w:cstheme="minorHAnsi"/>
                <w:sz w:val="22"/>
              </w:rPr>
              <w:t xml:space="preserve">been involved in the </w:t>
            </w:r>
            <w:r w:rsidRPr="001E2595">
              <w:rPr>
                <w:rFonts w:cstheme="minorHAnsi"/>
                <w:sz w:val="22"/>
              </w:rPr>
              <w:t>supervis</w:t>
            </w:r>
            <w:r w:rsidR="00FD08FF" w:rsidRPr="001E2595">
              <w:rPr>
                <w:rFonts w:cstheme="minorHAnsi"/>
                <w:sz w:val="22"/>
              </w:rPr>
              <w:t>ion of</w:t>
            </w:r>
            <w:r w:rsidRPr="001E2595">
              <w:rPr>
                <w:rFonts w:cstheme="minorHAnsi"/>
                <w:sz w:val="22"/>
              </w:rPr>
              <w:t xml:space="preserve"> </w:t>
            </w:r>
            <w:r w:rsidR="00FD08FF" w:rsidRPr="001E2595">
              <w:rPr>
                <w:rFonts w:cstheme="minorHAnsi"/>
                <w:sz w:val="22"/>
              </w:rPr>
              <w:t>eight</w:t>
            </w:r>
            <w:r w:rsidR="00D22787" w:rsidRPr="001E2595">
              <w:rPr>
                <w:rFonts w:cstheme="minorHAnsi"/>
                <w:sz w:val="22"/>
              </w:rPr>
              <w:t xml:space="preserve"> PhD </w:t>
            </w:r>
            <w:r w:rsidRPr="001E2595">
              <w:rPr>
                <w:rFonts w:cstheme="minorHAnsi"/>
                <w:sz w:val="22"/>
              </w:rPr>
              <w:t>students</w:t>
            </w:r>
            <w:r w:rsidR="00D22787" w:rsidRPr="001E2595">
              <w:rPr>
                <w:rFonts w:cstheme="minorHAnsi"/>
                <w:sz w:val="22"/>
              </w:rPr>
              <w:t xml:space="preserve">, including </w:t>
            </w:r>
            <w:r w:rsidR="00B2384C" w:rsidRPr="001E2595">
              <w:rPr>
                <w:rFonts w:cstheme="minorHAnsi"/>
                <w:sz w:val="22"/>
              </w:rPr>
              <w:t>four who</w:t>
            </w:r>
            <w:r w:rsidR="008F6A1E" w:rsidRPr="001E2595">
              <w:rPr>
                <w:rFonts w:cstheme="minorHAnsi"/>
                <w:sz w:val="22"/>
              </w:rPr>
              <w:t>m</w:t>
            </w:r>
            <w:r w:rsidR="00B2384C" w:rsidRPr="001E2595">
              <w:rPr>
                <w:rFonts w:cstheme="minorHAnsi"/>
                <w:sz w:val="22"/>
              </w:rPr>
              <w:t xml:space="preserve"> have already completed their degrees and four ongoing</w:t>
            </w:r>
            <w:r w:rsidR="00086B17" w:rsidRPr="001E2595">
              <w:rPr>
                <w:rFonts w:cstheme="minorHAnsi"/>
                <w:sz w:val="22"/>
              </w:rPr>
              <w:t xml:space="preserve">, </w:t>
            </w:r>
            <w:r w:rsidR="0014274E" w:rsidRPr="001E2595">
              <w:rPr>
                <w:rFonts w:cstheme="minorHAnsi"/>
                <w:sz w:val="22"/>
              </w:rPr>
              <w:t xml:space="preserve">being </w:t>
            </w:r>
            <w:r w:rsidR="00D22787" w:rsidRPr="001E2595">
              <w:rPr>
                <w:rFonts w:cstheme="minorHAnsi"/>
                <w:sz w:val="22"/>
              </w:rPr>
              <w:t xml:space="preserve">two </w:t>
            </w:r>
            <w:r w:rsidR="0014274E" w:rsidRPr="001E2595">
              <w:rPr>
                <w:rFonts w:cstheme="minorHAnsi"/>
                <w:sz w:val="22"/>
              </w:rPr>
              <w:t xml:space="preserve">of these </w:t>
            </w:r>
            <w:r w:rsidR="00D22787" w:rsidRPr="001E2595">
              <w:rPr>
                <w:rFonts w:cstheme="minorHAnsi"/>
                <w:sz w:val="22"/>
              </w:rPr>
              <w:t xml:space="preserve">as primary </w:t>
            </w:r>
            <w:proofErr w:type="gramStart"/>
            <w:r w:rsidR="00D22787" w:rsidRPr="001E2595">
              <w:rPr>
                <w:rFonts w:cstheme="minorHAnsi"/>
                <w:sz w:val="22"/>
              </w:rPr>
              <w:t>supervisor</w:t>
            </w:r>
            <w:proofErr w:type="gramEnd"/>
            <w:r w:rsidR="0014274E" w:rsidRPr="001E2595">
              <w:rPr>
                <w:rFonts w:cstheme="minorHAnsi"/>
                <w:sz w:val="22"/>
              </w:rPr>
              <w:t xml:space="preserve">. </w:t>
            </w:r>
            <w:r w:rsidR="003E34A8" w:rsidRPr="001E2595">
              <w:rPr>
                <w:rFonts w:cstheme="minorHAnsi"/>
                <w:sz w:val="22"/>
              </w:rPr>
              <w:t xml:space="preserve">I have also supervised </w:t>
            </w:r>
            <w:r w:rsidR="001A6407" w:rsidRPr="001E2595">
              <w:rPr>
                <w:rFonts w:cstheme="minorHAnsi"/>
                <w:sz w:val="22"/>
              </w:rPr>
              <w:t>three Honours students</w:t>
            </w:r>
            <w:r w:rsidR="003E34A8" w:rsidRPr="001E2595">
              <w:rPr>
                <w:rFonts w:cstheme="minorHAnsi"/>
                <w:sz w:val="22"/>
              </w:rPr>
              <w:t xml:space="preserve"> as primary supervisor</w:t>
            </w:r>
            <w:r w:rsidR="00162722">
              <w:rPr>
                <w:rFonts w:cstheme="minorHAnsi"/>
                <w:sz w:val="22"/>
              </w:rPr>
              <w:t xml:space="preserve">. </w:t>
            </w:r>
            <w:r w:rsidRPr="001E2595">
              <w:rPr>
                <w:rFonts w:cstheme="minorHAnsi"/>
                <w:sz w:val="22"/>
              </w:rPr>
              <w:t xml:space="preserve">I guide them in mastering research methodologies, data analysis, academic writing, and </w:t>
            </w:r>
            <w:r w:rsidRPr="001E2595">
              <w:rPr>
                <w:rFonts w:cstheme="minorHAnsi"/>
                <w:sz w:val="22"/>
              </w:rPr>
              <w:lastRenderedPageBreak/>
              <w:t>ethical considerations. My supervision also extends to their communication skills, equipping them to effectively present their research in various forums, from academic conferences to community outreach events.</w:t>
            </w:r>
            <w:r w:rsidR="001E2595" w:rsidRPr="001E2595">
              <w:rPr>
                <w:rFonts w:cstheme="minorHAnsi"/>
                <w:sz w:val="22"/>
              </w:rPr>
              <w:t xml:space="preserve"> </w:t>
            </w:r>
          </w:p>
          <w:p w14:paraId="339CE781" w14:textId="77777777" w:rsidR="001E2595" w:rsidRDefault="001E2595" w:rsidP="00164439">
            <w:pPr>
              <w:jc w:val="both"/>
              <w:rPr>
                <w:rFonts w:cstheme="minorHAnsi"/>
                <w:sz w:val="22"/>
              </w:rPr>
            </w:pPr>
          </w:p>
          <w:p w14:paraId="11E70338" w14:textId="100ADD38" w:rsidR="001E2595" w:rsidRPr="001E2595" w:rsidRDefault="001E2595" w:rsidP="00164439">
            <w:pPr>
              <w:jc w:val="both"/>
              <w:rPr>
                <w:rFonts w:cstheme="minorHAnsi"/>
                <w:sz w:val="22"/>
              </w:rPr>
            </w:pPr>
            <w:r w:rsidRPr="001E2595">
              <w:rPr>
                <w:rFonts w:cstheme="minorHAnsi"/>
                <w:sz w:val="22"/>
              </w:rPr>
              <w:t xml:space="preserve">In addition to individual guidance, I have fostered an environment of peer learning among my </w:t>
            </w:r>
            <w:r>
              <w:rPr>
                <w:rFonts w:cstheme="minorHAnsi"/>
                <w:sz w:val="22"/>
              </w:rPr>
              <w:t>students</w:t>
            </w:r>
            <w:r w:rsidRPr="001E2595">
              <w:rPr>
                <w:rFonts w:cstheme="minorHAnsi"/>
                <w:sz w:val="22"/>
              </w:rPr>
              <w:t xml:space="preserve">, encouraging them to share their experiences, challenges, and insights with each other. This collaborative approach enhances their learning experience </w:t>
            </w:r>
            <w:r w:rsidR="00AE6487">
              <w:rPr>
                <w:rFonts w:cstheme="minorHAnsi"/>
                <w:sz w:val="22"/>
              </w:rPr>
              <w:t xml:space="preserve">and </w:t>
            </w:r>
            <w:r w:rsidRPr="001E2595">
              <w:rPr>
                <w:rFonts w:cstheme="minorHAnsi"/>
                <w:sz w:val="22"/>
              </w:rPr>
              <w:t>builds a sense of community and shared purpose.</w:t>
            </w:r>
          </w:p>
          <w:p w14:paraId="7622BCAC" w14:textId="77777777" w:rsidR="001E2595" w:rsidRPr="001E2595" w:rsidRDefault="001E2595" w:rsidP="00164439">
            <w:pPr>
              <w:jc w:val="both"/>
              <w:rPr>
                <w:rFonts w:cstheme="minorHAnsi"/>
                <w:sz w:val="22"/>
              </w:rPr>
            </w:pPr>
          </w:p>
          <w:p w14:paraId="6EB44ABD" w14:textId="02EC679E" w:rsidR="001E2595" w:rsidRDefault="001E2595" w:rsidP="00164439">
            <w:pPr>
              <w:jc w:val="both"/>
              <w:rPr>
                <w:rFonts w:cstheme="minorHAnsi"/>
                <w:sz w:val="22"/>
              </w:rPr>
            </w:pPr>
            <w:r w:rsidRPr="001E2595">
              <w:rPr>
                <w:rFonts w:cstheme="minorHAnsi"/>
                <w:sz w:val="22"/>
              </w:rPr>
              <w:t xml:space="preserve">These practices have yielded tangible results: my students have consistently received positive evaluations for their research output, </w:t>
            </w:r>
            <w:proofErr w:type="gramStart"/>
            <w:r w:rsidR="00B67197">
              <w:rPr>
                <w:rFonts w:cstheme="minorHAnsi"/>
                <w:sz w:val="22"/>
              </w:rPr>
              <w:t>a</w:t>
            </w:r>
            <w:r w:rsidR="00B67197" w:rsidRPr="00FD11BA">
              <w:rPr>
                <w:rFonts w:cstheme="minorHAnsi"/>
                <w:sz w:val="22"/>
              </w:rPr>
              <w:t>ll of</w:t>
            </w:r>
            <w:proofErr w:type="gramEnd"/>
            <w:r w:rsidR="00B67197" w:rsidRPr="00FD11BA">
              <w:rPr>
                <w:rFonts w:cstheme="minorHAnsi"/>
                <w:sz w:val="22"/>
              </w:rPr>
              <w:t xml:space="preserve"> </w:t>
            </w:r>
            <w:r w:rsidR="00B67197">
              <w:rPr>
                <w:rFonts w:cstheme="minorHAnsi"/>
                <w:sz w:val="22"/>
              </w:rPr>
              <w:t xml:space="preserve">my Honours students have </w:t>
            </w:r>
            <w:r w:rsidR="00B67197" w:rsidRPr="00FD11BA">
              <w:rPr>
                <w:rFonts w:cstheme="minorHAnsi"/>
                <w:sz w:val="22"/>
              </w:rPr>
              <w:t>finished their studies in the first class</w:t>
            </w:r>
            <w:r w:rsidR="00865EBE">
              <w:rPr>
                <w:rFonts w:cstheme="minorHAnsi"/>
                <w:sz w:val="22"/>
              </w:rPr>
              <w:t>. M</w:t>
            </w:r>
            <w:r w:rsidR="006A10C4">
              <w:rPr>
                <w:rFonts w:cstheme="minorHAnsi"/>
                <w:sz w:val="22"/>
              </w:rPr>
              <w:t>any of my P</w:t>
            </w:r>
            <w:r w:rsidR="00865EBE">
              <w:rPr>
                <w:rFonts w:cstheme="minorHAnsi"/>
                <w:sz w:val="22"/>
              </w:rPr>
              <w:t xml:space="preserve">hD students </w:t>
            </w:r>
            <w:r w:rsidRPr="001E2595">
              <w:rPr>
                <w:rFonts w:cstheme="minorHAnsi"/>
                <w:sz w:val="22"/>
              </w:rPr>
              <w:t>have gone on to successful academic and professional careers.</w:t>
            </w:r>
          </w:p>
          <w:p w14:paraId="333BFEC5" w14:textId="77777777" w:rsidR="00D912C1" w:rsidRDefault="00D912C1" w:rsidP="00164439">
            <w:pPr>
              <w:jc w:val="both"/>
              <w:rPr>
                <w:rFonts w:cstheme="minorHAnsi"/>
                <w:sz w:val="22"/>
              </w:rPr>
            </w:pPr>
          </w:p>
          <w:p w14:paraId="2F2DA4D4" w14:textId="77777777" w:rsidR="002E22DC" w:rsidRDefault="00D912C1" w:rsidP="00164439">
            <w:pPr>
              <w:jc w:val="both"/>
              <w:rPr>
                <w:rFonts w:cstheme="minorHAnsi"/>
                <w:sz w:val="22"/>
              </w:rPr>
            </w:pPr>
            <w:r>
              <w:rPr>
                <w:rFonts w:cstheme="minorHAnsi"/>
                <w:sz w:val="22"/>
              </w:rPr>
              <w:t>One of my current PhD students, Anjali Ghimire</w:t>
            </w:r>
            <w:r w:rsidR="00422DBD">
              <w:rPr>
                <w:rFonts w:cstheme="minorHAnsi"/>
                <w:sz w:val="22"/>
              </w:rPr>
              <w:t>,</w:t>
            </w:r>
            <w:r>
              <w:rPr>
                <w:rFonts w:cstheme="minorHAnsi"/>
                <w:sz w:val="22"/>
              </w:rPr>
              <w:t xml:space="preserve"> has recently </w:t>
            </w:r>
            <w:r w:rsidR="00977C37">
              <w:rPr>
                <w:rFonts w:cstheme="minorHAnsi"/>
                <w:sz w:val="22"/>
              </w:rPr>
              <w:t>been featured on Curtin News</w:t>
            </w:r>
            <w:r w:rsidR="00A508CC">
              <w:rPr>
                <w:rFonts w:cstheme="minorHAnsi"/>
                <w:sz w:val="22"/>
              </w:rPr>
              <w:t xml:space="preserve">, where she provides a testimonial of the high level of </w:t>
            </w:r>
            <w:r w:rsidR="00110920">
              <w:rPr>
                <w:rFonts w:cstheme="minorHAnsi"/>
                <w:sz w:val="22"/>
              </w:rPr>
              <w:t xml:space="preserve">supervision and mentoring that I </w:t>
            </w:r>
            <w:r w:rsidR="002E22DC">
              <w:rPr>
                <w:rFonts w:cstheme="minorHAnsi"/>
                <w:sz w:val="22"/>
              </w:rPr>
              <w:t>provide to my students.</w:t>
            </w:r>
          </w:p>
          <w:p w14:paraId="4B3B3995" w14:textId="3898EA11" w:rsidR="002E22DC" w:rsidRDefault="00155138" w:rsidP="00164439">
            <w:pPr>
              <w:jc w:val="both"/>
              <w:rPr>
                <w:rFonts w:cstheme="minorHAnsi"/>
                <w:sz w:val="22"/>
              </w:rPr>
            </w:pPr>
            <w:hyperlink r:id="rId19" w:history="1">
              <w:r w:rsidR="002E22DC" w:rsidRPr="00873895">
                <w:rPr>
                  <w:rStyle w:val="Hyperlink"/>
                  <w:rFonts w:cstheme="minorHAnsi"/>
                  <w:sz w:val="22"/>
                </w:rPr>
                <w:t>https://www.curtin.edu.au/news/oasis-news/making-milestones-a-phd-is-really-you/</w:t>
              </w:r>
            </w:hyperlink>
          </w:p>
          <w:p w14:paraId="3FAF7A06" w14:textId="3999D3FD" w:rsidR="002E22DC" w:rsidRDefault="00A146B4" w:rsidP="00164439">
            <w:pPr>
              <w:jc w:val="both"/>
              <w:rPr>
                <w:rFonts w:cstheme="minorHAnsi"/>
                <w:sz w:val="22"/>
              </w:rPr>
            </w:pPr>
            <w:r>
              <w:rPr>
                <w:rFonts w:cstheme="minorHAnsi"/>
                <w:sz w:val="22"/>
              </w:rPr>
              <w:t xml:space="preserve">One of my </w:t>
            </w:r>
            <w:r w:rsidR="00D331D7">
              <w:rPr>
                <w:rFonts w:cstheme="minorHAnsi"/>
                <w:sz w:val="22"/>
              </w:rPr>
              <w:t xml:space="preserve">past </w:t>
            </w:r>
            <w:r w:rsidR="00B67C33">
              <w:rPr>
                <w:rFonts w:cstheme="minorHAnsi"/>
                <w:sz w:val="22"/>
              </w:rPr>
              <w:t xml:space="preserve">PhD </w:t>
            </w:r>
            <w:r w:rsidR="00D331D7">
              <w:rPr>
                <w:rFonts w:cstheme="minorHAnsi"/>
                <w:sz w:val="22"/>
              </w:rPr>
              <w:t>students, Jordan Rowlands</w:t>
            </w:r>
            <w:r w:rsidR="00B67C33">
              <w:rPr>
                <w:rFonts w:cstheme="minorHAnsi"/>
                <w:sz w:val="22"/>
              </w:rPr>
              <w:t>, whom I mentored since his Honours year</w:t>
            </w:r>
            <w:r w:rsidR="00774868">
              <w:rPr>
                <w:rFonts w:cstheme="minorHAnsi"/>
                <w:sz w:val="22"/>
              </w:rPr>
              <w:t xml:space="preserve"> is now a postdoc at the Van </w:t>
            </w:r>
            <w:proofErr w:type="spellStart"/>
            <w:r w:rsidR="00774868">
              <w:rPr>
                <w:rFonts w:cstheme="minorHAnsi"/>
                <w:sz w:val="22"/>
              </w:rPr>
              <w:t>Andel</w:t>
            </w:r>
            <w:proofErr w:type="spellEnd"/>
            <w:r w:rsidR="00774868">
              <w:rPr>
                <w:rFonts w:cstheme="minorHAnsi"/>
                <w:sz w:val="22"/>
              </w:rPr>
              <w:t xml:space="preserve"> Institute</w:t>
            </w:r>
            <w:r w:rsidR="002B1082">
              <w:rPr>
                <w:rFonts w:cstheme="minorHAnsi"/>
                <w:sz w:val="22"/>
              </w:rPr>
              <w:t xml:space="preserve">, </w:t>
            </w:r>
            <w:r w:rsidR="002B1082" w:rsidRPr="002B1082">
              <w:rPr>
                <w:rFonts w:cstheme="minorHAnsi"/>
                <w:sz w:val="22"/>
              </w:rPr>
              <w:t>Michigan</w:t>
            </w:r>
            <w:r w:rsidR="00A94C39">
              <w:rPr>
                <w:rFonts w:cstheme="minorHAnsi"/>
                <w:sz w:val="22"/>
              </w:rPr>
              <w:t>, USA.</w:t>
            </w:r>
          </w:p>
          <w:p w14:paraId="3E228D86" w14:textId="3A71C019" w:rsidR="00A94C39" w:rsidRDefault="00155138" w:rsidP="00164439">
            <w:pPr>
              <w:jc w:val="both"/>
              <w:rPr>
                <w:rFonts w:cstheme="minorHAnsi"/>
                <w:sz w:val="22"/>
              </w:rPr>
            </w:pPr>
            <w:hyperlink r:id="rId20" w:history="1">
              <w:r w:rsidR="00A94C39" w:rsidRPr="00873895">
                <w:rPr>
                  <w:rStyle w:val="Hyperlink"/>
                  <w:rFonts w:cstheme="minorHAnsi"/>
                  <w:sz w:val="22"/>
                </w:rPr>
                <w:t>https://www.vai.org/research/postdoctoral-programs/?tabUrl=current-postdocs</w:t>
              </w:r>
            </w:hyperlink>
          </w:p>
          <w:p w14:paraId="5260CFA3" w14:textId="0E6CFD08" w:rsidR="001E2595" w:rsidRDefault="001E2595" w:rsidP="00164439">
            <w:pPr>
              <w:jc w:val="both"/>
              <w:rPr>
                <w:rFonts w:cstheme="minorHAnsi"/>
                <w:sz w:val="22"/>
              </w:rPr>
            </w:pPr>
          </w:p>
        </w:tc>
      </w:tr>
      <w:tr w:rsidR="00CD3D64" w14:paraId="63737D9D" w14:textId="77777777" w:rsidTr="00722C1D">
        <w:tc>
          <w:tcPr>
            <w:tcW w:w="2547" w:type="dxa"/>
          </w:tcPr>
          <w:p w14:paraId="57BEB603" w14:textId="2606A3D4" w:rsidR="00CD3D64" w:rsidRPr="006275B9" w:rsidRDefault="00CD3D64" w:rsidP="00CD3D64">
            <w:pPr>
              <w:spacing w:before="100" w:after="100"/>
              <w:rPr>
                <w:rFonts w:cstheme="minorHAnsi"/>
                <w:i/>
                <w:sz w:val="22"/>
              </w:rPr>
            </w:pPr>
            <w:r w:rsidRPr="006275B9">
              <w:rPr>
                <w:rFonts w:cstheme="minorHAnsi"/>
                <w:i/>
                <w:sz w:val="22"/>
              </w:rPr>
              <w:lastRenderedPageBreak/>
              <w:t>Excellent teachers support enhanced teaching quality across the institution through leading team building and cross-disciplinary and cross-campus collaboration</w:t>
            </w:r>
          </w:p>
        </w:tc>
        <w:tc>
          <w:tcPr>
            <w:tcW w:w="7090" w:type="dxa"/>
            <w:gridSpan w:val="5"/>
          </w:tcPr>
          <w:p w14:paraId="2814035F" w14:textId="41D5CA13" w:rsidR="00CD3D64" w:rsidRPr="008C3E06" w:rsidRDefault="00CD3D64" w:rsidP="00204D56">
            <w:pPr>
              <w:jc w:val="both"/>
              <w:rPr>
                <w:rFonts w:cstheme="minorHAnsi"/>
                <w:sz w:val="22"/>
              </w:rPr>
            </w:pPr>
            <w:r>
              <w:rPr>
                <w:rFonts w:cstheme="minorHAnsi"/>
                <w:sz w:val="22"/>
              </w:rPr>
              <w:sym w:font="Wingdings" w:char="F074"/>
            </w:r>
            <w:r w:rsidRPr="008C3E06">
              <w:rPr>
                <w:rFonts w:cstheme="minorHAnsi"/>
                <w:sz w:val="22"/>
              </w:rPr>
              <w:t>------------------------------------------------------------------</w:t>
            </w:r>
            <w:ins w:id="74" w:author="Rodrigo Carlessi" w:date="2023-06-01T14:18:00Z">
              <w:r w:rsidR="008B0083">
                <w:rPr>
                  <w:rFonts w:cstheme="minorHAnsi"/>
                  <w:sz w:val="22"/>
                </w:rPr>
                <w:t>-</w:t>
              </w:r>
            </w:ins>
            <w:del w:id="75" w:author="Rodrigo Carlessi" w:date="2023-06-01T14:19:00Z">
              <w:r w:rsidRPr="008C3E06" w:rsidDel="00E34DAC">
                <w:rPr>
                  <w:rFonts w:cstheme="minorHAnsi"/>
                  <w:sz w:val="22"/>
                </w:rPr>
                <w:delText>--</w:delText>
              </w:r>
            </w:del>
            <w:r w:rsidRPr="008C3E06">
              <w:rPr>
                <w:rFonts w:cstheme="minorHAnsi"/>
                <w:sz w:val="22"/>
              </w:rPr>
              <w:t>---</w:t>
            </w:r>
            <w:ins w:id="76" w:author="Rodrigo Carlessi" w:date="2023-06-01T14:19:00Z">
              <w:r w:rsidR="00E34DAC">
                <w:rPr>
                  <w:rFonts w:cstheme="minorHAnsi"/>
                  <w:sz w:val="22"/>
                </w:rPr>
                <w:t>X</w:t>
              </w:r>
            </w:ins>
            <w:del w:id="77" w:author="Rodrigo Carlessi" w:date="2023-06-01T14:19:00Z">
              <w:r w:rsidRPr="008C3E06" w:rsidDel="00E34DAC">
                <w:rPr>
                  <w:rFonts w:cstheme="minorHAnsi"/>
                  <w:sz w:val="22"/>
                </w:rPr>
                <w:delText>--</w:delText>
              </w:r>
            </w:del>
            <w:r w:rsidRPr="008C3E06">
              <w:rPr>
                <w:rFonts w:cstheme="minorHAnsi"/>
                <w:sz w:val="22"/>
              </w:rPr>
              <w:t>-</w:t>
            </w:r>
            <w:ins w:id="78" w:author="Rodrigo Carlessi" w:date="2023-06-01T14:19:00Z">
              <w:r w:rsidR="00E34DAC">
                <w:rPr>
                  <w:rFonts w:cstheme="minorHAnsi"/>
                  <w:sz w:val="22"/>
                </w:rPr>
                <w:t>---</w:t>
              </w:r>
            </w:ins>
            <w:r w:rsidRPr="008C3E06">
              <w:rPr>
                <w:rFonts w:cstheme="minorHAnsi"/>
                <w:sz w:val="22"/>
              </w:rPr>
              <w:t>---------------------</w:t>
            </w:r>
            <w:r>
              <w:rPr>
                <w:rFonts w:cstheme="minorHAnsi"/>
                <w:sz w:val="22"/>
              </w:rPr>
              <w:sym w:font="Wingdings" w:char="F074"/>
            </w:r>
          </w:p>
          <w:p w14:paraId="22D21F31" w14:textId="77777777" w:rsidR="00CD3D64" w:rsidRPr="008C3E06" w:rsidRDefault="00CD3D64" w:rsidP="00204D56">
            <w:pPr>
              <w:jc w:val="both"/>
              <w:rPr>
                <w:rFonts w:cstheme="minorHAnsi"/>
              </w:rPr>
            </w:pPr>
            <w:r w:rsidRPr="008C3E06">
              <w:rPr>
                <w:rFonts w:cstheme="minorHAnsi"/>
              </w:rPr>
              <w:t>(Please place an X on the line to indicate the reviewee’s level)</w:t>
            </w:r>
          </w:p>
          <w:p w14:paraId="72035FCF" w14:textId="77777777" w:rsidR="00CD3D64" w:rsidRPr="008C3E06" w:rsidRDefault="00CD3D64" w:rsidP="00204D56">
            <w:pPr>
              <w:jc w:val="both"/>
              <w:rPr>
                <w:rFonts w:cstheme="minorHAnsi"/>
              </w:rPr>
            </w:pPr>
            <w:r w:rsidRPr="008C3E06">
              <w:rPr>
                <w:rFonts w:cstheme="minorHAnsi"/>
              </w:rPr>
              <w:t>Comments:</w:t>
            </w:r>
          </w:p>
          <w:p w14:paraId="067F6D35" w14:textId="16483692" w:rsidR="00CD3D64" w:rsidRDefault="00CD3D64" w:rsidP="00204D56">
            <w:pPr>
              <w:jc w:val="both"/>
              <w:rPr>
                <w:rFonts w:cstheme="minorHAnsi"/>
                <w:sz w:val="22"/>
              </w:rPr>
            </w:pPr>
          </w:p>
          <w:p w14:paraId="4A596B3A" w14:textId="7DE8BD99" w:rsidR="00107CFC" w:rsidRDefault="00204D56" w:rsidP="00204D56">
            <w:pPr>
              <w:jc w:val="both"/>
              <w:rPr>
                <w:rFonts w:cstheme="minorHAnsi"/>
                <w:sz w:val="22"/>
              </w:rPr>
            </w:pPr>
            <w:r w:rsidRPr="00204D56">
              <w:rPr>
                <w:rFonts w:cstheme="minorHAnsi"/>
                <w:sz w:val="22"/>
              </w:rPr>
              <w:t xml:space="preserve">In my pursuit of excellence in teaching, I have embraced opportunities for cross-disciplinary and cross-campus collaboration, leading initiatives that foster </w:t>
            </w:r>
            <w:proofErr w:type="gramStart"/>
            <w:r w:rsidRPr="00204D56">
              <w:rPr>
                <w:rFonts w:cstheme="minorHAnsi"/>
                <w:sz w:val="22"/>
              </w:rPr>
              <w:t>team-building</w:t>
            </w:r>
            <w:proofErr w:type="gramEnd"/>
            <w:r w:rsidRPr="00204D56">
              <w:rPr>
                <w:rFonts w:cstheme="minorHAnsi"/>
                <w:sz w:val="22"/>
              </w:rPr>
              <w:t xml:space="preserve"> and enhance teaching quality across the institution. A notable example of this approach is my co-supervision of a PhD student, </w:t>
            </w:r>
            <w:proofErr w:type="spellStart"/>
            <w:r w:rsidRPr="00204D56">
              <w:rPr>
                <w:rFonts w:cstheme="minorHAnsi"/>
                <w:sz w:val="22"/>
              </w:rPr>
              <w:t>Mrunmai</w:t>
            </w:r>
            <w:proofErr w:type="spellEnd"/>
            <w:r w:rsidRPr="00204D56">
              <w:rPr>
                <w:rFonts w:cstheme="minorHAnsi"/>
                <w:sz w:val="22"/>
              </w:rPr>
              <w:t xml:space="preserve"> </w:t>
            </w:r>
            <w:proofErr w:type="spellStart"/>
            <w:r w:rsidRPr="00204D56">
              <w:rPr>
                <w:rFonts w:cstheme="minorHAnsi"/>
                <w:sz w:val="22"/>
              </w:rPr>
              <w:t>Tapadia</w:t>
            </w:r>
            <w:proofErr w:type="spellEnd"/>
            <w:r w:rsidRPr="00204D56">
              <w:rPr>
                <w:rFonts w:cstheme="minorHAnsi"/>
                <w:sz w:val="22"/>
              </w:rPr>
              <w:t xml:space="preserve">, from 2016 to 2019. This project involved a cross-disciplinary collaboration between </w:t>
            </w:r>
            <w:r w:rsidR="001653BF">
              <w:rPr>
                <w:rFonts w:cstheme="minorHAnsi"/>
                <w:sz w:val="22"/>
              </w:rPr>
              <w:t>the then School of Biomedical Sciences</w:t>
            </w:r>
            <w:r w:rsidRPr="00204D56">
              <w:rPr>
                <w:rFonts w:cstheme="minorHAnsi"/>
                <w:sz w:val="22"/>
              </w:rPr>
              <w:t xml:space="preserve"> and the Department of Chemical Engineering at Curtin University, enhancing the breadth of research exposure and interdisciplinary understanding for all involved.</w:t>
            </w:r>
            <w:r w:rsidR="007D1A9F">
              <w:rPr>
                <w:rFonts w:cstheme="minorHAnsi"/>
                <w:sz w:val="22"/>
              </w:rPr>
              <w:t xml:space="preserve"> </w:t>
            </w:r>
            <w:r w:rsidR="0068086E">
              <w:rPr>
                <w:rFonts w:cstheme="minorHAnsi"/>
                <w:sz w:val="22"/>
              </w:rPr>
              <w:t xml:space="preserve">This </w:t>
            </w:r>
            <w:r w:rsidR="008C3D53">
              <w:rPr>
                <w:rFonts w:cstheme="minorHAnsi"/>
                <w:sz w:val="22"/>
              </w:rPr>
              <w:t xml:space="preserve">collaboration resulted in two research publications </w:t>
            </w:r>
            <w:r w:rsidR="00F91286">
              <w:rPr>
                <w:rFonts w:cstheme="minorHAnsi"/>
                <w:sz w:val="22"/>
              </w:rPr>
              <w:t xml:space="preserve">and one </w:t>
            </w:r>
            <w:r w:rsidR="00FB78A4">
              <w:rPr>
                <w:rFonts w:cstheme="minorHAnsi"/>
                <w:sz w:val="22"/>
              </w:rPr>
              <w:t xml:space="preserve">successful </w:t>
            </w:r>
            <w:r w:rsidR="00356416">
              <w:rPr>
                <w:rFonts w:cstheme="minorHAnsi"/>
                <w:sz w:val="22"/>
              </w:rPr>
              <w:t xml:space="preserve">ARC-linkage </w:t>
            </w:r>
            <w:r w:rsidR="00FB78A4">
              <w:rPr>
                <w:rFonts w:cstheme="minorHAnsi"/>
                <w:sz w:val="22"/>
              </w:rPr>
              <w:t xml:space="preserve">project </w:t>
            </w:r>
            <w:r w:rsidR="00356416">
              <w:rPr>
                <w:rFonts w:cstheme="minorHAnsi"/>
                <w:sz w:val="22"/>
              </w:rPr>
              <w:t xml:space="preserve">grant </w:t>
            </w:r>
            <w:r w:rsidR="00AB5C33">
              <w:rPr>
                <w:rFonts w:cstheme="minorHAnsi"/>
                <w:sz w:val="22"/>
              </w:rPr>
              <w:t xml:space="preserve">awarded to the </w:t>
            </w:r>
            <w:r w:rsidR="00397226">
              <w:rPr>
                <w:rFonts w:cstheme="minorHAnsi"/>
                <w:sz w:val="22"/>
              </w:rPr>
              <w:t>cross-faculty team</w:t>
            </w:r>
            <w:r w:rsidR="00F91286">
              <w:rPr>
                <w:rFonts w:cstheme="minorHAnsi"/>
                <w:sz w:val="22"/>
              </w:rPr>
              <w:t>.</w:t>
            </w:r>
          </w:p>
        </w:tc>
      </w:tr>
      <w:tr w:rsidR="00722C1D" w14:paraId="28FEB883" w14:textId="77777777" w:rsidTr="00722C1D">
        <w:tc>
          <w:tcPr>
            <w:tcW w:w="9637" w:type="dxa"/>
            <w:gridSpan w:val="6"/>
          </w:tcPr>
          <w:p w14:paraId="043735B2" w14:textId="77777777" w:rsidR="00722C1D" w:rsidRPr="003F752C" w:rsidRDefault="00722C1D" w:rsidP="00722C1D">
            <w:pPr>
              <w:spacing w:before="100"/>
              <w:rPr>
                <w:rFonts w:cstheme="minorHAnsi"/>
                <w:i/>
                <w:sz w:val="22"/>
              </w:rPr>
            </w:pPr>
            <w:r w:rsidRPr="003F752C">
              <w:rPr>
                <w:rFonts w:cstheme="minorHAnsi"/>
                <w:i/>
                <w:sz w:val="22"/>
              </w:rPr>
              <w:t>Additional Comments:</w:t>
            </w:r>
          </w:p>
          <w:p w14:paraId="21571214" w14:textId="5BE52A13" w:rsidR="00722C1D" w:rsidRDefault="00722C1D" w:rsidP="00512DA0">
            <w:pPr>
              <w:rPr>
                <w:rFonts w:cstheme="minorHAnsi"/>
                <w:sz w:val="22"/>
              </w:rPr>
            </w:pPr>
          </w:p>
          <w:p w14:paraId="22B0F702" w14:textId="77777777" w:rsidR="007257BE" w:rsidRDefault="007257BE" w:rsidP="00512DA0">
            <w:pPr>
              <w:rPr>
                <w:rFonts w:cstheme="minorHAnsi"/>
                <w:sz w:val="22"/>
              </w:rPr>
            </w:pPr>
          </w:p>
          <w:p w14:paraId="0CB57964" w14:textId="687D1337" w:rsidR="00722C1D" w:rsidRDefault="00722C1D" w:rsidP="00512DA0">
            <w:pPr>
              <w:rPr>
                <w:rFonts w:cstheme="minorHAnsi"/>
                <w:sz w:val="22"/>
              </w:rPr>
            </w:pPr>
          </w:p>
        </w:tc>
      </w:tr>
    </w:tbl>
    <w:p w14:paraId="3B4F0EE2" w14:textId="0E20DACB" w:rsidR="00722C1D" w:rsidRDefault="00722C1D" w:rsidP="00512DA0">
      <w:pPr>
        <w:spacing w:after="0" w:line="240" w:lineRule="auto"/>
        <w:rPr>
          <w:rFonts w:cstheme="minorHAnsi"/>
          <w:sz w:val="22"/>
        </w:rPr>
      </w:pPr>
      <w:r>
        <w:rPr>
          <w:rFonts w:cstheme="minorHAnsi"/>
          <w:sz w:val="22"/>
        </w:rPr>
        <w:br w:type="page"/>
      </w:r>
    </w:p>
    <w:tbl>
      <w:tblPr>
        <w:tblStyle w:val="TableGrid"/>
        <w:tblW w:w="9637" w:type="dxa"/>
        <w:tblLook w:val="04A0" w:firstRow="1" w:lastRow="0" w:firstColumn="1" w:lastColumn="0" w:noHBand="0" w:noVBand="1"/>
      </w:tblPr>
      <w:tblGrid>
        <w:gridCol w:w="2547"/>
        <w:gridCol w:w="1418"/>
        <w:gridCol w:w="1418"/>
        <w:gridCol w:w="1418"/>
        <w:gridCol w:w="1418"/>
        <w:gridCol w:w="1418"/>
      </w:tblGrid>
      <w:tr w:rsidR="00722C1D" w:rsidRPr="00722C1D" w14:paraId="1F6F591F" w14:textId="77777777" w:rsidTr="00E23D87">
        <w:trPr>
          <w:tblHeader/>
        </w:trPr>
        <w:tc>
          <w:tcPr>
            <w:tcW w:w="2547" w:type="dxa"/>
            <w:shd w:val="clear" w:color="auto" w:fill="FFF2CC" w:themeFill="accent4" w:themeFillTint="33"/>
            <w:vAlign w:val="center"/>
          </w:tcPr>
          <w:p w14:paraId="306D13A0" w14:textId="24FDA192" w:rsidR="00722C1D" w:rsidRPr="00722C1D" w:rsidRDefault="006275B9" w:rsidP="00C6155D">
            <w:pPr>
              <w:spacing w:before="100" w:after="100"/>
              <w:rPr>
                <w:rFonts w:cstheme="minorHAnsi"/>
                <w:b/>
                <w:sz w:val="22"/>
              </w:rPr>
            </w:pPr>
            <w:r w:rsidRPr="006275B9">
              <w:rPr>
                <w:rFonts w:cstheme="minorHAnsi"/>
                <w:b/>
                <w:sz w:val="22"/>
              </w:rPr>
              <w:lastRenderedPageBreak/>
              <w:t>Develop high quality curricula and assessment</w:t>
            </w:r>
          </w:p>
        </w:tc>
        <w:tc>
          <w:tcPr>
            <w:tcW w:w="1418" w:type="dxa"/>
            <w:shd w:val="clear" w:color="auto" w:fill="FFF2CC" w:themeFill="accent4" w:themeFillTint="33"/>
            <w:vAlign w:val="center"/>
          </w:tcPr>
          <w:p w14:paraId="6396A695" w14:textId="77777777" w:rsidR="00722C1D" w:rsidRPr="00722C1D" w:rsidRDefault="00722C1D" w:rsidP="00C6155D">
            <w:pPr>
              <w:spacing w:before="100" w:after="100"/>
              <w:jc w:val="center"/>
              <w:rPr>
                <w:rFonts w:cstheme="minorHAnsi"/>
                <w:b/>
              </w:rPr>
            </w:pPr>
            <w:r w:rsidRPr="00722C1D">
              <w:rPr>
                <w:rFonts w:cstheme="minorHAnsi"/>
                <w:b/>
              </w:rPr>
              <w:t>Oriented towards excellence benchmarks</w:t>
            </w:r>
          </w:p>
        </w:tc>
        <w:tc>
          <w:tcPr>
            <w:tcW w:w="1418" w:type="dxa"/>
            <w:shd w:val="clear" w:color="auto" w:fill="FFF2CC" w:themeFill="accent4" w:themeFillTint="33"/>
            <w:vAlign w:val="center"/>
          </w:tcPr>
          <w:p w14:paraId="25818A95" w14:textId="77777777" w:rsidR="00722C1D" w:rsidRPr="00722C1D" w:rsidRDefault="00722C1D" w:rsidP="00C6155D">
            <w:pPr>
              <w:spacing w:before="100" w:after="100"/>
              <w:jc w:val="center"/>
              <w:rPr>
                <w:rFonts w:cstheme="minorHAnsi"/>
                <w:b/>
              </w:rPr>
            </w:pPr>
            <w:r w:rsidRPr="00722C1D">
              <w:rPr>
                <w:rFonts w:cstheme="minorHAnsi"/>
                <w:b/>
              </w:rPr>
              <w:t>Progressing towards excellence benchmarks</w:t>
            </w:r>
          </w:p>
        </w:tc>
        <w:tc>
          <w:tcPr>
            <w:tcW w:w="1418" w:type="dxa"/>
            <w:shd w:val="clear" w:color="auto" w:fill="FFF2CC" w:themeFill="accent4" w:themeFillTint="33"/>
            <w:vAlign w:val="center"/>
          </w:tcPr>
          <w:p w14:paraId="75AE318B" w14:textId="77777777" w:rsidR="00722C1D" w:rsidRPr="00722C1D" w:rsidRDefault="00722C1D" w:rsidP="00C6155D">
            <w:pPr>
              <w:spacing w:before="100" w:after="100"/>
              <w:jc w:val="center"/>
              <w:rPr>
                <w:rFonts w:cstheme="minorHAnsi"/>
                <w:b/>
              </w:rPr>
            </w:pPr>
            <w:r w:rsidRPr="00722C1D">
              <w:rPr>
                <w:rFonts w:cstheme="minorHAnsi"/>
                <w:b/>
              </w:rPr>
              <w:t>Approaching and meeting excellence benchmarks</w:t>
            </w:r>
          </w:p>
        </w:tc>
        <w:tc>
          <w:tcPr>
            <w:tcW w:w="1418" w:type="dxa"/>
            <w:shd w:val="clear" w:color="auto" w:fill="FFF2CC" w:themeFill="accent4" w:themeFillTint="33"/>
            <w:vAlign w:val="center"/>
          </w:tcPr>
          <w:p w14:paraId="36AFA346" w14:textId="77777777" w:rsidR="00722C1D" w:rsidRPr="00722C1D" w:rsidRDefault="00722C1D" w:rsidP="00C6155D">
            <w:pPr>
              <w:spacing w:before="100" w:after="100"/>
              <w:jc w:val="center"/>
              <w:rPr>
                <w:rFonts w:cstheme="minorHAnsi"/>
                <w:b/>
              </w:rPr>
            </w:pPr>
            <w:r w:rsidRPr="00722C1D">
              <w:rPr>
                <w:rFonts w:cstheme="minorHAnsi"/>
                <w:b/>
              </w:rPr>
              <w:t>Meeting excellence benchmarks</w:t>
            </w:r>
          </w:p>
        </w:tc>
        <w:tc>
          <w:tcPr>
            <w:tcW w:w="1418" w:type="dxa"/>
            <w:shd w:val="clear" w:color="auto" w:fill="FFF2CC" w:themeFill="accent4" w:themeFillTint="33"/>
            <w:vAlign w:val="center"/>
          </w:tcPr>
          <w:p w14:paraId="0B177EFD" w14:textId="77777777" w:rsidR="00722C1D" w:rsidRPr="00722C1D" w:rsidRDefault="00722C1D" w:rsidP="00C6155D">
            <w:pPr>
              <w:spacing w:before="100" w:after="100"/>
              <w:jc w:val="center"/>
              <w:rPr>
                <w:rFonts w:cstheme="minorHAnsi"/>
                <w:b/>
              </w:rPr>
            </w:pPr>
            <w:r w:rsidRPr="00722C1D">
              <w:rPr>
                <w:rFonts w:cstheme="minorHAnsi"/>
                <w:b/>
              </w:rPr>
              <w:t>Meeting and exceeding excellence benchmarks</w:t>
            </w:r>
          </w:p>
        </w:tc>
      </w:tr>
      <w:tr w:rsidR="00CD3D64" w14:paraId="1DEE3D47" w14:textId="77777777" w:rsidTr="00C6155D">
        <w:tc>
          <w:tcPr>
            <w:tcW w:w="2547" w:type="dxa"/>
          </w:tcPr>
          <w:p w14:paraId="0DBAD05C" w14:textId="672B67B2" w:rsidR="00CD3D64" w:rsidRPr="007263CF" w:rsidRDefault="00CD3D64" w:rsidP="00CD3D64">
            <w:pPr>
              <w:spacing w:before="100" w:after="100"/>
              <w:rPr>
                <w:rFonts w:cstheme="minorHAnsi"/>
                <w:i/>
                <w:sz w:val="22"/>
              </w:rPr>
            </w:pPr>
            <w:r w:rsidRPr="006275B9">
              <w:rPr>
                <w:rFonts w:cstheme="minorHAnsi"/>
                <w:i/>
                <w:sz w:val="22"/>
              </w:rPr>
              <w:t xml:space="preserve">Excellence in teaching is demonstrated by purposeful, </w:t>
            </w:r>
            <w:proofErr w:type="gramStart"/>
            <w:r w:rsidRPr="006275B9">
              <w:rPr>
                <w:rFonts w:cstheme="minorHAnsi"/>
                <w:i/>
                <w:sz w:val="22"/>
              </w:rPr>
              <w:t>evidence based</w:t>
            </w:r>
            <w:proofErr w:type="gramEnd"/>
            <w:r w:rsidRPr="006275B9">
              <w:rPr>
                <w:rFonts w:cstheme="minorHAnsi"/>
                <w:i/>
                <w:sz w:val="22"/>
              </w:rPr>
              <w:t xml:space="preserve"> design of courses and learning activities that achieve outcomes that meet the needs and expectations of a diverse student body, industry, the professions and governments</w:t>
            </w:r>
          </w:p>
        </w:tc>
        <w:tc>
          <w:tcPr>
            <w:tcW w:w="7090" w:type="dxa"/>
            <w:gridSpan w:val="5"/>
          </w:tcPr>
          <w:p w14:paraId="46BED5DC" w14:textId="26707B3D" w:rsidR="00CD3D64" w:rsidRPr="008C3E06" w:rsidRDefault="00CD3D64" w:rsidP="00E23D87">
            <w:pPr>
              <w:jc w:val="center"/>
              <w:rPr>
                <w:rFonts w:cstheme="minorHAnsi"/>
                <w:sz w:val="22"/>
              </w:rPr>
            </w:pPr>
            <w:r>
              <w:rPr>
                <w:rFonts w:cstheme="minorHAnsi"/>
                <w:sz w:val="22"/>
              </w:rPr>
              <w:sym w:font="Wingdings" w:char="F074"/>
            </w:r>
            <w:r w:rsidRPr="008C3E06">
              <w:rPr>
                <w:rFonts w:cstheme="minorHAnsi"/>
                <w:sz w:val="22"/>
              </w:rPr>
              <w:t>-----------------------------------------------</w:t>
            </w:r>
            <w:ins w:id="79" w:author="Rodrigo Carlessi" w:date="2023-06-01T14:21:00Z">
              <w:r w:rsidR="007133B3">
                <w:rPr>
                  <w:rFonts w:cstheme="minorHAnsi"/>
                  <w:sz w:val="22"/>
                </w:rPr>
                <w:t>X</w:t>
              </w:r>
            </w:ins>
            <w:r w:rsidRPr="008C3E06">
              <w:rPr>
                <w:rFonts w:cstheme="minorHAnsi"/>
                <w:sz w:val="22"/>
              </w:rPr>
              <w:t>------------------------------------------------</w:t>
            </w:r>
            <w:r>
              <w:rPr>
                <w:rFonts w:cstheme="minorHAnsi"/>
                <w:sz w:val="22"/>
              </w:rPr>
              <w:sym w:font="Wingdings" w:char="F074"/>
            </w:r>
          </w:p>
          <w:p w14:paraId="221F3EE7" w14:textId="77777777" w:rsidR="00CD3D64" w:rsidRPr="008C3E06" w:rsidRDefault="00CD3D64" w:rsidP="00CD3D64">
            <w:pPr>
              <w:rPr>
                <w:rFonts w:cstheme="minorHAnsi"/>
              </w:rPr>
            </w:pPr>
            <w:r w:rsidRPr="008C3E06">
              <w:rPr>
                <w:rFonts w:cstheme="minorHAnsi"/>
              </w:rPr>
              <w:t>(Please place an X on the line to indicate the reviewee’s level)</w:t>
            </w:r>
          </w:p>
          <w:p w14:paraId="23BCDF90" w14:textId="77777777" w:rsidR="00CD3D64" w:rsidRPr="008C3E06" w:rsidRDefault="00CD3D64" w:rsidP="00CD3D64">
            <w:pPr>
              <w:rPr>
                <w:rFonts w:cstheme="minorHAnsi"/>
              </w:rPr>
            </w:pPr>
            <w:r w:rsidRPr="008C3E06">
              <w:rPr>
                <w:rFonts w:cstheme="minorHAnsi"/>
              </w:rPr>
              <w:t>Comments:</w:t>
            </w:r>
          </w:p>
          <w:p w14:paraId="1FD96145" w14:textId="0889D0FB" w:rsidR="00CD3D64" w:rsidRDefault="00CD3D64" w:rsidP="00CD3D64">
            <w:pPr>
              <w:rPr>
                <w:rFonts w:cstheme="minorHAnsi"/>
                <w:sz w:val="22"/>
              </w:rPr>
            </w:pPr>
          </w:p>
          <w:p w14:paraId="1EB600C7" w14:textId="2C1FC491" w:rsidR="00D44C5A" w:rsidRPr="00D44C5A" w:rsidRDefault="00D44C5A" w:rsidP="00D44C5A">
            <w:pPr>
              <w:jc w:val="both"/>
              <w:rPr>
                <w:rFonts w:cstheme="minorHAnsi"/>
                <w:sz w:val="22"/>
              </w:rPr>
            </w:pPr>
            <w:r w:rsidRPr="00D44C5A">
              <w:rPr>
                <w:rFonts w:cstheme="minorHAnsi"/>
                <w:sz w:val="22"/>
              </w:rPr>
              <w:t xml:space="preserve">I strive for teaching excellence by purposefully designing </w:t>
            </w:r>
            <w:r>
              <w:rPr>
                <w:rFonts w:cstheme="minorHAnsi"/>
                <w:sz w:val="22"/>
              </w:rPr>
              <w:t>lectures</w:t>
            </w:r>
            <w:r w:rsidRPr="00D44C5A">
              <w:rPr>
                <w:rFonts w:cstheme="minorHAnsi"/>
                <w:sz w:val="22"/>
              </w:rPr>
              <w:t xml:space="preserve"> and learning activities based </w:t>
            </w:r>
            <w:r>
              <w:rPr>
                <w:rFonts w:cstheme="minorHAnsi"/>
                <w:sz w:val="22"/>
              </w:rPr>
              <w:t xml:space="preserve">both on seminal as well as recent </w:t>
            </w:r>
            <w:r w:rsidRPr="00D44C5A">
              <w:rPr>
                <w:rFonts w:cstheme="minorHAnsi"/>
                <w:sz w:val="22"/>
              </w:rPr>
              <w:t xml:space="preserve">research </w:t>
            </w:r>
            <w:r>
              <w:rPr>
                <w:rFonts w:cstheme="minorHAnsi"/>
                <w:sz w:val="22"/>
              </w:rPr>
              <w:t xml:space="preserve">in the field </w:t>
            </w:r>
            <w:r w:rsidR="003E71F9">
              <w:rPr>
                <w:rFonts w:cstheme="minorHAnsi"/>
                <w:sz w:val="22"/>
              </w:rPr>
              <w:t>of interest</w:t>
            </w:r>
            <w:r w:rsidRPr="00D44C5A">
              <w:rPr>
                <w:rFonts w:cstheme="minorHAnsi"/>
                <w:sz w:val="22"/>
              </w:rPr>
              <w:t xml:space="preserve">. This approach not only ensures that students are equipped with the most up-to-date knowledge, but also </w:t>
            </w:r>
            <w:r w:rsidR="00107B5B" w:rsidRPr="00D44C5A">
              <w:rPr>
                <w:rFonts w:cstheme="minorHAnsi"/>
                <w:sz w:val="22"/>
              </w:rPr>
              <w:t>instils</w:t>
            </w:r>
            <w:r w:rsidRPr="00D44C5A">
              <w:rPr>
                <w:rFonts w:cstheme="minorHAnsi"/>
                <w:sz w:val="22"/>
              </w:rPr>
              <w:t xml:space="preserve"> a culture of lifelong learning, critical inquiry, and evidence-based practice</w:t>
            </w:r>
            <w:ins w:id="80" w:author="Rodrigo Carlessi" w:date="2023-06-01T14:20:00Z">
              <w:r w:rsidR="001B55E3">
                <w:rPr>
                  <w:rFonts w:cstheme="minorHAnsi"/>
                  <w:sz w:val="22"/>
                </w:rPr>
                <w:t xml:space="preserve"> (teaching observation form</w:t>
              </w:r>
              <w:r w:rsidR="002F118D">
                <w:rPr>
                  <w:rFonts w:cstheme="minorHAnsi"/>
                  <w:sz w:val="22"/>
                </w:rPr>
                <w:t xml:space="preserve"> appended</w:t>
              </w:r>
              <w:r w:rsidR="001B55E3">
                <w:rPr>
                  <w:rFonts w:cstheme="minorHAnsi"/>
                  <w:sz w:val="22"/>
                </w:rPr>
                <w:t>)</w:t>
              </w:r>
            </w:ins>
            <w:r w:rsidRPr="00D44C5A">
              <w:rPr>
                <w:rFonts w:cstheme="minorHAnsi"/>
                <w:sz w:val="22"/>
              </w:rPr>
              <w:t>.</w:t>
            </w:r>
          </w:p>
          <w:p w14:paraId="474884F2" w14:textId="77777777" w:rsidR="00D44C5A" w:rsidRPr="00D44C5A" w:rsidRDefault="00D44C5A" w:rsidP="00D44C5A">
            <w:pPr>
              <w:jc w:val="both"/>
              <w:rPr>
                <w:rFonts w:cstheme="minorHAnsi"/>
                <w:sz w:val="22"/>
              </w:rPr>
            </w:pPr>
          </w:p>
          <w:p w14:paraId="70C694C5" w14:textId="77777777" w:rsidR="00347FA6" w:rsidRDefault="00D44C5A" w:rsidP="00D44C5A">
            <w:pPr>
              <w:jc w:val="both"/>
              <w:rPr>
                <w:rFonts w:cstheme="minorHAnsi"/>
                <w:sz w:val="22"/>
              </w:rPr>
            </w:pPr>
            <w:r w:rsidRPr="00D44C5A">
              <w:rPr>
                <w:rFonts w:cstheme="minorHAnsi"/>
                <w:sz w:val="22"/>
              </w:rPr>
              <w:t xml:space="preserve">Understanding the diversity of student backgrounds, learning styles, and career goals, I </w:t>
            </w:r>
            <w:r w:rsidR="000E138F" w:rsidRPr="00D44C5A">
              <w:rPr>
                <w:rFonts w:cstheme="minorHAnsi"/>
                <w:sz w:val="22"/>
              </w:rPr>
              <w:t>endeavour</w:t>
            </w:r>
            <w:r w:rsidRPr="00D44C5A">
              <w:rPr>
                <w:rFonts w:cstheme="minorHAnsi"/>
                <w:sz w:val="22"/>
              </w:rPr>
              <w:t xml:space="preserve"> to make my teaching inclusive and responsive. Moreover, recogni</w:t>
            </w:r>
            <w:r w:rsidR="000E138F">
              <w:rPr>
                <w:rFonts w:cstheme="minorHAnsi"/>
                <w:sz w:val="22"/>
              </w:rPr>
              <w:t>s</w:t>
            </w:r>
            <w:r w:rsidRPr="00D44C5A">
              <w:rPr>
                <w:rFonts w:cstheme="minorHAnsi"/>
                <w:sz w:val="22"/>
              </w:rPr>
              <w:t xml:space="preserve">ing the importance of aligning academic learning with industry and professional requirements, I incorporate practical, real-world examples into my teaching. </w:t>
            </w:r>
          </w:p>
          <w:p w14:paraId="5966E052" w14:textId="77777777" w:rsidR="00347FA6" w:rsidRDefault="00347FA6" w:rsidP="00D44C5A">
            <w:pPr>
              <w:jc w:val="both"/>
              <w:rPr>
                <w:rFonts w:cstheme="minorHAnsi"/>
                <w:sz w:val="22"/>
              </w:rPr>
            </w:pPr>
          </w:p>
          <w:p w14:paraId="723D9869" w14:textId="7E6F18D7" w:rsidR="00D44C5A" w:rsidRPr="00D44C5A" w:rsidRDefault="00D44C5A" w:rsidP="00D44C5A">
            <w:pPr>
              <w:jc w:val="both"/>
              <w:rPr>
                <w:rFonts w:cstheme="minorHAnsi"/>
                <w:sz w:val="22"/>
              </w:rPr>
            </w:pPr>
            <w:r w:rsidRPr="00D44C5A">
              <w:rPr>
                <w:rFonts w:cstheme="minorHAnsi"/>
                <w:sz w:val="22"/>
              </w:rPr>
              <w:t xml:space="preserve">My involvement in community teaching sessions, such as those sponsored by the Cancer Council of Western Australia and WA Country Health Service, allows me to bring first-hand </w:t>
            </w:r>
            <w:r w:rsidR="00347FA6">
              <w:rPr>
                <w:rFonts w:cstheme="minorHAnsi"/>
                <w:sz w:val="22"/>
              </w:rPr>
              <w:t xml:space="preserve">research </w:t>
            </w:r>
            <w:r w:rsidR="00E35098">
              <w:rPr>
                <w:rFonts w:cstheme="minorHAnsi"/>
                <w:sz w:val="22"/>
              </w:rPr>
              <w:t xml:space="preserve">developments </w:t>
            </w:r>
            <w:r w:rsidR="007F46F7">
              <w:rPr>
                <w:rFonts w:cstheme="minorHAnsi"/>
                <w:sz w:val="22"/>
              </w:rPr>
              <w:t>in my area of expertise</w:t>
            </w:r>
            <w:r w:rsidR="0002485C">
              <w:rPr>
                <w:rFonts w:cstheme="minorHAnsi"/>
                <w:sz w:val="22"/>
              </w:rPr>
              <w:t xml:space="preserve">, liver cancer research, </w:t>
            </w:r>
            <w:r w:rsidR="00E35098">
              <w:rPr>
                <w:rFonts w:cstheme="minorHAnsi"/>
                <w:sz w:val="22"/>
              </w:rPr>
              <w:t xml:space="preserve">to the broader community. </w:t>
            </w:r>
            <w:r w:rsidRPr="00D44C5A">
              <w:rPr>
                <w:rFonts w:cstheme="minorHAnsi"/>
                <w:sz w:val="22"/>
              </w:rPr>
              <w:t xml:space="preserve">These community sessions also reflect my commitment to serving societal needs and informing the public about vital health issues. </w:t>
            </w:r>
          </w:p>
          <w:p w14:paraId="400CE6C9" w14:textId="77777777" w:rsidR="00D44C5A" w:rsidRPr="00D44C5A" w:rsidRDefault="00D44C5A" w:rsidP="00D44C5A">
            <w:pPr>
              <w:jc w:val="both"/>
              <w:rPr>
                <w:rFonts w:cstheme="minorHAnsi"/>
                <w:sz w:val="22"/>
              </w:rPr>
            </w:pPr>
          </w:p>
          <w:p w14:paraId="2EDE36EF" w14:textId="38541704" w:rsidR="00CD3D64" w:rsidRPr="00355FC0" w:rsidRDefault="00D44C5A" w:rsidP="00D44C5A">
            <w:pPr>
              <w:jc w:val="both"/>
              <w:rPr>
                <w:rFonts w:cstheme="minorHAnsi"/>
                <w:color w:val="FF0000"/>
                <w:sz w:val="22"/>
              </w:rPr>
            </w:pPr>
            <w:r w:rsidRPr="00D44C5A">
              <w:rPr>
                <w:rFonts w:cstheme="minorHAnsi"/>
                <w:sz w:val="22"/>
              </w:rPr>
              <w:t>In conclusion, my approach to teaching integrates scholarly research, evidence-based practice, and societal engagement, all of which serve to enhance student learning experiences and outcomes. As I aspire to the role of Senior Research Fellow, I will continue to refine and expand these practices in pursuit of teaching excellence.</w:t>
            </w:r>
          </w:p>
        </w:tc>
      </w:tr>
      <w:tr w:rsidR="00CD3D64" w14:paraId="11B6418F" w14:textId="77777777" w:rsidTr="006275B9">
        <w:tc>
          <w:tcPr>
            <w:tcW w:w="2547" w:type="dxa"/>
          </w:tcPr>
          <w:p w14:paraId="52C3B508" w14:textId="02401FBC" w:rsidR="00CD3D64" w:rsidRPr="006275B9" w:rsidRDefault="00CD3D64" w:rsidP="00CD3D64">
            <w:pPr>
              <w:spacing w:before="100" w:after="100"/>
              <w:rPr>
                <w:rFonts w:cstheme="minorHAnsi"/>
                <w:i/>
                <w:sz w:val="22"/>
              </w:rPr>
            </w:pPr>
            <w:r w:rsidRPr="006275B9">
              <w:rPr>
                <w:rFonts w:cstheme="minorHAnsi"/>
                <w:i/>
                <w:sz w:val="22"/>
              </w:rPr>
              <w:t>Excellent teachers apply discipline expertise, knowledge of student learning in their discipline and scholarship to select and orchestrate contemporary teaching strategies, learning activities and technologies and assessment strategies that align with intended course learning outcomes and the Curtin Graduate Capabilities</w:t>
            </w:r>
          </w:p>
        </w:tc>
        <w:tc>
          <w:tcPr>
            <w:tcW w:w="7090" w:type="dxa"/>
            <w:gridSpan w:val="5"/>
          </w:tcPr>
          <w:p w14:paraId="5F88CBEC" w14:textId="09E393F1" w:rsidR="00CD3D64" w:rsidRPr="008C3E06" w:rsidRDefault="00CD3D64" w:rsidP="00E23D87">
            <w:pPr>
              <w:jc w:val="center"/>
              <w:rPr>
                <w:rFonts w:cstheme="minorHAnsi"/>
                <w:sz w:val="22"/>
              </w:rPr>
            </w:pPr>
            <w:r>
              <w:rPr>
                <w:rFonts w:cstheme="minorHAnsi"/>
                <w:sz w:val="22"/>
              </w:rPr>
              <w:sym w:font="Wingdings" w:char="F074"/>
            </w:r>
            <w:r w:rsidRPr="008C3E06">
              <w:rPr>
                <w:rFonts w:cstheme="minorHAnsi"/>
                <w:sz w:val="22"/>
              </w:rPr>
              <w:t>----------------------------------------------------------</w:t>
            </w:r>
            <w:ins w:id="81" w:author="Rodrigo Carlessi" w:date="2023-06-01T14:21:00Z">
              <w:r w:rsidR="007133B3">
                <w:rPr>
                  <w:rFonts w:cstheme="minorHAnsi"/>
                  <w:sz w:val="22"/>
                </w:rPr>
                <w:t>X</w:t>
              </w:r>
            </w:ins>
            <w:r w:rsidRPr="008C3E06">
              <w:rPr>
                <w:rFonts w:cstheme="minorHAnsi"/>
                <w:sz w:val="22"/>
              </w:rPr>
              <w:t>-------------------------------------</w:t>
            </w:r>
            <w:r>
              <w:rPr>
                <w:rFonts w:cstheme="minorHAnsi"/>
                <w:sz w:val="22"/>
              </w:rPr>
              <w:sym w:font="Wingdings" w:char="F074"/>
            </w:r>
          </w:p>
          <w:p w14:paraId="1E041333" w14:textId="77777777" w:rsidR="00CD3D64" w:rsidRPr="008C3E06" w:rsidRDefault="00CD3D64" w:rsidP="00CD3D64">
            <w:pPr>
              <w:rPr>
                <w:rFonts w:cstheme="minorHAnsi"/>
              </w:rPr>
            </w:pPr>
            <w:r w:rsidRPr="008C3E06">
              <w:rPr>
                <w:rFonts w:cstheme="minorHAnsi"/>
              </w:rPr>
              <w:t>(Please place an X on the line to indicate the reviewee’s level)</w:t>
            </w:r>
          </w:p>
          <w:p w14:paraId="1D6145AD" w14:textId="77777777" w:rsidR="00CD3D64" w:rsidRPr="008C3E06" w:rsidRDefault="00CD3D64" w:rsidP="00CD3D64">
            <w:pPr>
              <w:rPr>
                <w:rFonts w:cstheme="minorHAnsi"/>
              </w:rPr>
            </w:pPr>
            <w:r w:rsidRPr="008C3E06">
              <w:rPr>
                <w:rFonts w:cstheme="minorHAnsi"/>
              </w:rPr>
              <w:t>Comments:</w:t>
            </w:r>
          </w:p>
          <w:p w14:paraId="313FA4EA" w14:textId="77777777" w:rsidR="00CD3D64" w:rsidRDefault="00CD3D64" w:rsidP="00CD3D64">
            <w:pPr>
              <w:rPr>
                <w:rFonts w:cstheme="minorHAnsi"/>
                <w:sz w:val="22"/>
              </w:rPr>
            </w:pPr>
          </w:p>
          <w:p w14:paraId="373F0D59" w14:textId="77777777" w:rsidR="00065798" w:rsidRDefault="00065798" w:rsidP="0058484A">
            <w:pPr>
              <w:jc w:val="both"/>
              <w:rPr>
                <w:rFonts w:cstheme="minorHAnsi"/>
                <w:sz w:val="22"/>
              </w:rPr>
            </w:pPr>
            <w:r>
              <w:rPr>
                <w:rFonts w:cstheme="minorHAnsi"/>
                <w:sz w:val="22"/>
              </w:rPr>
              <w:t>As part of my Research Focused role</w:t>
            </w:r>
            <w:r w:rsidR="008F4CA8">
              <w:rPr>
                <w:rFonts w:cstheme="minorHAnsi"/>
                <w:sz w:val="22"/>
              </w:rPr>
              <w:t xml:space="preserve">, I frequently accept invitations to provide guest lectures to </w:t>
            </w:r>
            <w:r w:rsidR="006959FE" w:rsidRPr="006959FE">
              <w:rPr>
                <w:rFonts w:cstheme="minorHAnsi"/>
                <w:sz w:val="22"/>
              </w:rPr>
              <w:t>various Biomedical Sciences cohorts</w:t>
            </w:r>
            <w:r w:rsidR="006959FE">
              <w:rPr>
                <w:rFonts w:cstheme="minorHAnsi"/>
                <w:sz w:val="22"/>
              </w:rPr>
              <w:t>.</w:t>
            </w:r>
            <w:r w:rsidR="0058484A">
              <w:rPr>
                <w:rFonts w:cstheme="minorHAnsi"/>
                <w:sz w:val="22"/>
              </w:rPr>
              <w:t xml:space="preserve"> </w:t>
            </w:r>
            <w:r w:rsidR="00E42AAD">
              <w:rPr>
                <w:rFonts w:cstheme="minorHAnsi"/>
                <w:sz w:val="22"/>
              </w:rPr>
              <w:t>M</w:t>
            </w:r>
            <w:r w:rsidR="0058484A" w:rsidRPr="0058484A">
              <w:rPr>
                <w:rFonts w:cstheme="minorHAnsi"/>
                <w:sz w:val="22"/>
              </w:rPr>
              <w:t>y approach is always c</w:t>
            </w:r>
            <w:r w:rsidR="0058484A">
              <w:rPr>
                <w:rFonts w:cstheme="minorHAnsi"/>
                <w:sz w:val="22"/>
              </w:rPr>
              <w:t>e</w:t>
            </w:r>
            <w:r w:rsidR="0058484A" w:rsidRPr="0058484A">
              <w:rPr>
                <w:rFonts w:cstheme="minorHAnsi"/>
                <w:sz w:val="22"/>
              </w:rPr>
              <w:t xml:space="preserve">ntred on presenting the most current and innovative developments in </w:t>
            </w:r>
            <w:r w:rsidR="00E42AAD">
              <w:rPr>
                <w:rFonts w:cstheme="minorHAnsi"/>
                <w:sz w:val="22"/>
              </w:rPr>
              <w:t xml:space="preserve">my </w:t>
            </w:r>
            <w:r w:rsidR="00E42AAD" w:rsidRPr="0058484A">
              <w:rPr>
                <w:rFonts w:cstheme="minorHAnsi"/>
                <w:sz w:val="22"/>
              </w:rPr>
              <w:t>field</w:t>
            </w:r>
            <w:r w:rsidR="0058484A">
              <w:rPr>
                <w:rFonts w:cstheme="minorHAnsi"/>
                <w:sz w:val="22"/>
              </w:rPr>
              <w:t xml:space="preserve"> of expertise</w:t>
            </w:r>
            <w:r w:rsidR="0058484A" w:rsidRPr="0058484A">
              <w:rPr>
                <w:rFonts w:cstheme="minorHAnsi"/>
                <w:sz w:val="22"/>
              </w:rPr>
              <w:t>. This commitment to contemporaneity ensures that students are equipped with up-to-date knowledge, preparing them for the dynamic landscape of biomedical research and practice.</w:t>
            </w:r>
          </w:p>
          <w:p w14:paraId="199904CA" w14:textId="77777777" w:rsidR="00E37EF3" w:rsidRDefault="00E37EF3" w:rsidP="0058484A">
            <w:pPr>
              <w:jc w:val="both"/>
              <w:rPr>
                <w:rFonts w:cstheme="minorHAnsi"/>
                <w:sz w:val="22"/>
              </w:rPr>
            </w:pPr>
          </w:p>
          <w:p w14:paraId="67D4840A" w14:textId="77777777" w:rsidR="00E37EF3" w:rsidRDefault="00E37EF3" w:rsidP="0058484A">
            <w:pPr>
              <w:jc w:val="both"/>
              <w:rPr>
                <w:rFonts w:cstheme="minorHAnsi"/>
                <w:sz w:val="22"/>
              </w:rPr>
            </w:pPr>
            <w:r w:rsidRPr="00E37EF3">
              <w:rPr>
                <w:rFonts w:cstheme="minorHAnsi"/>
                <w:sz w:val="22"/>
              </w:rPr>
              <w:t>Moreover, I consistently leverage technology to enhance learning outcomes. For instance, I incorporate digital resources, such as online databases and genomics software, into my lectures. These tools not only expose students to technologies they will use in their professional lives but also enable them to apply theoretical knowledge to practical scenarios.</w:t>
            </w:r>
          </w:p>
          <w:p w14:paraId="7BDFFE54" w14:textId="77777777" w:rsidR="00E37EF3" w:rsidRDefault="00E37EF3" w:rsidP="0058484A">
            <w:pPr>
              <w:jc w:val="both"/>
              <w:rPr>
                <w:rFonts w:cstheme="minorHAnsi"/>
                <w:sz w:val="22"/>
              </w:rPr>
            </w:pPr>
          </w:p>
          <w:p w14:paraId="4CF297CC" w14:textId="2520BD08" w:rsidR="00E37EF3" w:rsidRDefault="004F16E7" w:rsidP="0058484A">
            <w:pPr>
              <w:jc w:val="both"/>
              <w:rPr>
                <w:rFonts w:cstheme="minorHAnsi"/>
                <w:sz w:val="22"/>
              </w:rPr>
            </w:pPr>
            <w:r>
              <w:rPr>
                <w:rFonts w:cstheme="minorHAnsi"/>
                <w:sz w:val="22"/>
              </w:rPr>
              <w:lastRenderedPageBreak/>
              <w:t>In conclusion, m</w:t>
            </w:r>
            <w:r w:rsidR="0017250D" w:rsidRPr="0017250D">
              <w:rPr>
                <w:rFonts w:cstheme="minorHAnsi"/>
                <w:sz w:val="22"/>
              </w:rPr>
              <w:t>y teaching is characteri</w:t>
            </w:r>
            <w:r w:rsidR="0017250D">
              <w:rPr>
                <w:rFonts w:cstheme="minorHAnsi"/>
                <w:sz w:val="22"/>
              </w:rPr>
              <w:t>s</w:t>
            </w:r>
            <w:r w:rsidR="0017250D" w:rsidRPr="0017250D">
              <w:rPr>
                <w:rFonts w:cstheme="minorHAnsi"/>
                <w:sz w:val="22"/>
              </w:rPr>
              <w:t xml:space="preserve">ed by the application of disciplinary expertise, an understanding of student learning, and a commitment to innovative, evidence-based strategies. </w:t>
            </w:r>
          </w:p>
        </w:tc>
      </w:tr>
      <w:tr w:rsidR="00CD3D64" w14:paraId="3373C646" w14:textId="77777777" w:rsidTr="00C6155D">
        <w:tc>
          <w:tcPr>
            <w:tcW w:w="2547" w:type="dxa"/>
          </w:tcPr>
          <w:p w14:paraId="57B18716" w14:textId="48BB43B5" w:rsidR="00CD3D64" w:rsidRPr="006275B9" w:rsidRDefault="00CD3D64" w:rsidP="00CD3D64">
            <w:pPr>
              <w:spacing w:before="100" w:after="100"/>
              <w:rPr>
                <w:rFonts w:cstheme="minorHAnsi"/>
                <w:i/>
                <w:sz w:val="22"/>
              </w:rPr>
            </w:pPr>
            <w:r w:rsidRPr="006275B9">
              <w:rPr>
                <w:rFonts w:cstheme="minorHAnsi"/>
                <w:i/>
                <w:sz w:val="22"/>
              </w:rPr>
              <w:lastRenderedPageBreak/>
              <w:t>Excellent teachers demonstrate evidence leadership of course, unit and teaching quality through peer review, quality assurance, stakeholder consultation and benchmarking strategies</w:t>
            </w:r>
          </w:p>
        </w:tc>
        <w:tc>
          <w:tcPr>
            <w:tcW w:w="7090" w:type="dxa"/>
            <w:gridSpan w:val="5"/>
          </w:tcPr>
          <w:p w14:paraId="3FF95827" w14:textId="7FD48109" w:rsidR="00CD3D64" w:rsidRPr="003F6ACE" w:rsidRDefault="00CD3D64" w:rsidP="003F6ACE">
            <w:pPr>
              <w:jc w:val="both"/>
              <w:rPr>
                <w:rFonts w:cstheme="minorHAnsi"/>
                <w:sz w:val="22"/>
              </w:rPr>
            </w:pPr>
            <w:r w:rsidRPr="003F6ACE">
              <w:rPr>
                <w:rFonts w:cstheme="minorHAnsi"/>
                <w:sz w:val="22"/>
              </w:rPr>
              <w:sym w:font="Wingdings" w:char="F074"/>
            </w:r>
            <w:r w:rsidRPr="003F6ACE">
              <w:rPr>
                <w:rFonts w:cstheme="minorHAnsi"/>
                <w:sz w:val="22"/>
              </w:rPr>
              <w:t>----------------------------------------------------</w:t>
            </w:r>
            <w:ins w:id="82" w:author="Rodrigo Carlessi" w:date="2023-06-01T14:23:00Z">
              <w:r w:rsidR="00541E09">
                <w:rPr>
                  <w:rFonts w:cstheme="minorHAnsi"/>
                  <w:sz w:val="22"/>
                </w:rPr>
                <w:t>X</w:t>
              </w:r>
            </w:ins>
            <w:r w:rsidRPr="003F6ACE">
              <w:rPr>
                <w:rFonts w:cstheme="minorHAnsi"/>
                <w:sz w:val="22"/>
              </w:rPr>
              <w:t>-------------------------------------------</w:t>
            </w:r>
            <w:r w:rsidRPr="003F6ACE">
              <w:rPr>
                <w:rFonts w:cstheme="minorHAnsi"/>
                <w:sz w:val="22"/>
              </w:rPr>
              <w:sym w:font="Wingdings" w:char="F074"/>
            </w:r>
          </w:p>
          <w:p w14:paraId="5BB797CC" w14:textId="77777777" w:rsidR="00CD3D64" w:rsidRPr="003F6ACE" w:rsidRDefault="00CD3D64" w:rsidP="003F6ACE">
            <w:pPr>
              <w:jc w:val="both"/>
              <w:rPr>
                <w:rFonts w:cstheme="minorHAnsi"/>
              </w:rPr>
            </w:pPr>
            <w:r w:rsidRPr="003F6ACE">
              <w:rPr>
                <w:rFonts w:cstheme="minorHAnsi"/>
              </w:rPr>
              <w:t>(Please place an X on the line to indicate the reviewee’s level)</w:t>
            </w:r>
          </w:p>
          <w:p w14:paraId="2D475FD3" w14:textId="77777777" w:rsidR="00CD3D64" w:rsidRPr="003F6ACE" w:rsidRDefault="00CD3D64" w:rsidP="003F6ACE">
            <w:pPr>
              <w:jc w:val="both"/>
              <w:rPr>
                <w:rFonts w:cstheme="minorHAnsi"/>
              </w:rPr>
            </w:pPr>
            <w:r w:rsidRPr="003F6ACE">
              <w:rPr>
                <w:rFonts w:cstheme="minorHAnsi"/>
              </w:rPr>
              <w:t>Comments:</w:t>
            </w:r>
          </w:p>
          <w:p w14:paraId="2633FF04" w14:textId="1A57449E" w:rsidR="00CD3D64" w:rsidRPr="003F6ACE" w:rsidRDefault="00CD3D64" w:rsidP="003F6ACE">
            <w:pPr>
              <w:jc w:val="both"/>
              <w:rPr>
                <w:rFonts w:cstheme="minorHAnsi"/>
                <w:sz w:val="22"/>
              </w:rPr>
            </w:pPr>
          </w:p>
          <w:p w14:paraId="1BD098EC" w14:textId="6E697AF2" w:rsidR="003F6ACE" w:rsidRPr="003F6ACE" w:rsidRDefault="003F6ACE" w:rsidP="003F6ACE">
            <w:pPr>
              <w:jc w:val="both"/>
              <w:rPr>
                <w:rFonts w:cstheme="minorHAnsi"/>
                <w:sz w:val="22"/>
              </w:rPr>
            </w:pPr>
            <w:r w:rsidRPr="003F6ACE">
              <w:rPr>
                <w:rFonts w:cstheme="minorHAnsi"/>
                <w:sz w:val="22"/>
              </w:rPr>
              <w:t xml:space="preserve">My </w:t>
            </w:r>
            <w:r>
              <w:rPr>
                <w:rFonts w:cstheme="minorHAnsi"/>
                <w:sz w:val="22"/>
              </w:rPr>
              <w:t>growing</w:t>
            </w:r>
            <w:r w:rsidRPr="003F6ACE">
              <w:rPr>
                <w:rFonts w:cstheme="minorHAnsi"/>
                <w:sz w:val="22"/>
              </w:rPr>
              <w:t xml:space="preserve"> national recognition in the field of Liver Cancer Genomics not only attests to my research leadership but also greatly enriches my teaching, particularly in the guest lectures I frequently deliver. This research leadership directly informs and enhances my teaching, bridging the gap between academic research and undergraduate learning.</w:t>
            </w:r>
          </w:p>
          <w:p w14:paraId="2C874B4F" w14:textId="77777777" w:rsidR="003F6ACE" w:rsidRPr="003F6ACE" w:rsidRDefault="003F6ACE" w:rsidP="003F6ACE">
            <w:pPr>
              <w:jc w:val="both"/>
              <w:rPr>
                <w:rFonts w:cstheme="minorHAnsi"/>
                <w:sz w:val="22"/>
              </w:rPr>
            </w:pPr>
          </w:p>
          <w:p w14:paraId="5D60EAAB" w14:textId="34CF860E" w:rsidR="003F6ACE" w:rsidRPr="003F6ACE" w:rsidRDefault="003F6ACE" w:rsidP="003F6ACE">
            <w:pPr>
              <w:jc w:val="both"/>
              <w:rPr>
                <w:rFonts w:cstheme="minorHAnsi"/>
                <w:sz w:val="22"/>
              </w:rPr>
            </w:pPr>
            <w:r w:rsidRPr="003F6ACE">
              <w:rPr>
                <w:rFonts w:cstheme="minorHAnsi"/>
                <w:sz w:val="22"/>
              </w:rPr>
              <w:t xml:space="preserve">In the classroom, my research achievements translate into up-to-date and original content for my students. By referring to my own work and the latest developments in the field, I </w:t>
            </w:r>
            <w:proofErr w:type="gramStart"/>
            <w:r w:rsidRPr="003F6ACE">
              <w:rPr>
                <w:rFonts w:cstheme="minorHAnsi"/>
                <w:sz w:val="22"/>
              </w:rPr>
              <w:t>am able to</w:t>
            </w:r>
            <w:proofErr w:type="gramEnd"/>
            <w:r w:rsidRPr="003F6ACE">
              <w:rPr>
                <w:rFonts w:cstheme="minorHAnsi"/>
                <w:sz w:val="22"/>
              </w:rPr>
              <w:t xml:space="preserve"> bring the most cutting-edge knowledge directly to my students. This approach ensures students are not only abreast of the current state of the field but also gain insights into the research process, potential challenges, and recent breakthroughs. It provides them with a firsthand look into the world of academic research</w:t>
            </w:r>
            <w:r>
              <w:rPr>
                <w:rFonts w:cstheme="minorHAnsi"/>
                <w:sz w:val="22"/>
              </w:rPr>
              <w:t>.</w:t>
            </w:r>
          </w:p>
          <w:p w14:paraId="6A177B35" w14:textId="77777777" w:rsidR="003F6ACE" w:rsidRPr="003F6ACE" w:rsidRDefault="003F6ACE" w:rsidP="003F6ACE">
            <w:pPr>
              <w:jc w:val="both"/>
              <w:rPr>
                <w:rFonts w:cstheme="minorHAnsi"/>
                <w:sz w:val="22"/>
              </w:rPr>
            </w:pPr>
          </w:p>
          <w:p w14:paraId="42E056EE" w14:textId="196155A9" w:rsidR="00CD3D64" w:rsidRPr="003F6ACE" w:rsidRDefault="003F6ACE" w:rsidP="003F6ACE">
            <w:pPr>
              <w:jc w:val="both"/>
              <w:rPr>
                <w:rFonts w:cstheme="minorHAnsi"/>
                <w:sz w:val="22"/>
              </w:rPr>
            </w:pPr>
            <w:r w:rsidRPr="003F6ACE">
              <w:rPr>
                <w:rFonts w:cstheme="minorHAnsi"/>
                <w:sz w:val="22"/>
              </w:rPr>
              <w:t xml:space="preserve">In conclusion, my leadership in research and the growing national recognition it has garnered significantly enhances my teaching, infusing it with real-world relevance, rigorous standards, and an authentic look into the world of academic research. As I aspire to the role of Senior Research Fellow, I will continue to leverage my research leadership to create an enriching learning environment for my students. </w:t>
            </w:r>
          </w:p>
        </w:tc>
      </w:tr>
      <w:tr w:rsidR="00722C1D" w14:paraId="2EE419A1" w14:textId="77777777" w:rsidTr="00C6155D">
        <w:tc>
          <w:tcPr>
            <w:tcW w:w="9637" w:type="dxa"/>
            <w:gridSpan w:val="6"/>
          </w:tcPr>
          <w:p w14:paraId="4A08D4C9" w14:textId="77777777" w:rsidR="00722C1D" w:rsidRPr="003F752C" w:rsidRDefault="00722C1D" w:rsidP="00C6155D">
            <w:pPr>
              <w:spacing w:before="100"/>
              <w:rPr>
                <w:rFonts w:cstheme="minorHAnsi"/>
                <w:i/>
                <w:sz w:val="22"/>
              </w:rPr>
            </w:pPr>
            <w:r w:rsidRPr="003F752C">
              <w:rPr>
                <w:rFonts w:cstheme="minorHAnsi"/>
                <w:i/>
                <w:sz w:val="22"/>
              </w:rPr>
              <w:t>Additional Comments:</w:t>
            </w:r>
          </w:p>
          <w:p w14:paraId="4FD7F032" w14:textId="77777777" w:rsidR="00722C1D" w:rsidRDefault="00722C1D" w:rsidP="00C6155D">
            <w:pPr>
              <w:rPr>
                <w:rFonts w:cstheme="minorHAnsi"/>
                <w:sz w:val="22"/>
              </w:rPr>
            </w:pPr>
          </w:p>
          <w:p w14:paraId="1E850B0E" w14:textId="08BE6F62" w:rsidR="00355A9E" w:rsidRDefault="00355A9E" w:rsidP="00C6155D">
            <w:pPr>
              <w:rPr>
                <w:rFonts w:cstheme="minorHAnsi"/>
                <w:sz w:val="22"/>
              </w:rPr>
            </w:pPr>
          </w:p>
          <w:p w14:paraId="23C09A17" w14:textId="77777777" w:rsidR="00722C1D" w:rsidRDefault="00722C1D" w:rsidP="00C6155D">
            <w:pPr>
              <w:rPr>
                <w:rFonts w:cstheme="minorHAnsi"/>
                <w:sz w:val="22"/>
              </w:rPr>
            </w:pPr>
          </w:p>
        </w:tc>
      </w:tr>
    </w:tbl>
    <w:p w14:paraId="24BA7281" w14:textId="7550F5C3" w:rsidR="00355A9E" w:rsidRDefault="00355A9E" w:rsidP="00512DA0">
      <w:pPr>
        <w:spacing w:after="0" w:line="240" w:lineRule="auto"/>
        <w:rPr>
          <w:rFonts w:cstheme="minorHAnsi"/>
          <w:sz w:val="22"/>
        </w:rPr>
      </w:pPr>
      <w:r>
        <w:rPr>
          <w:rFonts w:cstheme="minorHAnsi"/>
          <w:sz w:val="22"/>
        </w:rPr>
        <w:br w:type="page"/>
      </w:r>
    </w:p>
    <w:tbl>
      <w:tblPr>
        <w:tblStyle w:val="TableGrid"/>
        <w:tblW w:w="9637" w:type="dxa"/>
        <w:tblLook w:val="04A0" w:firstRow="1" w:lastRow="0" w:firstColumn="1" w:lastColumn="0" w:noHBand="0" w:noVBand="1"/>
      </w:tblPr>
      <w:tblGrid>
        <w:gridCol w:w="2547"/>
        <w:gridCol w:w="1418"/>
        <w:gridCol w:w="1418"/>
        <w:gridCol w:w="1418"/>
        <w:gridCol w:w="1418"/>
        <w:gridCol w:w="1418"/>
      </w:tblGrid>
      <w:tr w:rsidR="00070E95" w:rsidRPr="00722C1D" w14:paraId="7ED77F51" w14:textId="77777777" w:rsidTr="00E23D87">
        <w:trPr>
          <w:tblHeader/>
        </w:trPr>
        <w:tc>
          <w:tcPr>
            <w:tcW w:w="2547" w:type="dxa"/>
            <w:shd w:val="clear" w:color="auto" w:fill="FFF2CC" w:themeFill="accent4" w:themeFillTint="33"/>
            <w:vAlign w:val="center"/>
          </w:tcPr>
          <w:p w14:paraId="2B0409DA" w14:textId="2475459D" w:rsidR="00070E95" w:rsidRPr="00722C1D" w:rsidRDefault="00387E04" w:rsidP="002C5682">
            <w:pPr>
              <w:spacing w:before="100" w:after="100"/>
              <w:rPr>
                <w:rFonts w:cstheme="minorHAnsi"/>
                <w:b/>
                <w:sz w:val="22"/>
              </w:rPr>
            </w:pPr>
            <w:r>
              <w:rPr>
                <w:rFonts w:cstheme="minorHAnsi"/>
                <w:b/>
                <w:sz w:val="22"/>
              </w:rPr>
              <w:lastRenderedPageBreak/>
              <w:t>Provide excellent teaching and student support</w:t>
            </w:r>
          </w:p>
        </w:tc>
        <w:tc>
          <w:tcPr>
            <w:tcW w:w="1418" w:type="dxa"/>
            <w:shd w:val="clear" w:color="auto" w:fill="FFF2CC" w:themeFill="accent4" w:themeFillTint="33"/>
            <w:vAlign w:val="center"/>
          </w:tcPr>
          <w:p w14:paraId="54FAAB9D" w14:textId="77777777" w:rsidR="00070E95" w:rsidRPr="00722C1D" w:rsidRDefault="00070E95" w:rsidP="002C5682">
            <w:pPr>
              <w:spacing w:before="100" w:after="100"/>
              <w:jc w:val="center"/>
              <w:rPr>
                <w:rFonts w:cstheme="minorHAnsi"/>
                <w:b/>
              </w:rPr>
            </w:pPr>
            <w:r w:rsidRPr="00722C1D">
              <w:rPr>
                <w:rFonts w:cstheme="minorHAnsi"/>
                <w:b/>
              </w:rPr>
              <w:t>Oriented towards excellence benchmarks</w:t>
            </w:r>
          </w:p>
        </w:tc>
        <w:tc>
          <w:tcPr>
            <w:tcW w:w="1418" w:type="dxa"/>
            <w:shd w:val="clear" w:color="auto" w:fill="FFF2CC" w:themeFill="accent4" w:themeFillTint="33"/>
            <w:vAlign w:val="center"/>
          </w:tcPr>
          <w:p w14:paraId="2F968173" w14:textId="77777777" w:rsidR="00070E95" w:rsidRPr="00722C1D" w:rsidRDefault="00070E95" w:rsidP="002C5682">
            <w:pPr>
              <w:spacing w:before="100" w:after="100"/>
              <w:jc w:val="center"/>
              <w:rPr>
                <w:rFonts w:cstheme="minorHAnsi"/>
                <w:b/>
              </w:rPr>
            </w:pPr>
            <w:r w:rsidRPr="00722C1D">
              <w:rPr>
                <w:rFonts w:cstheme="minorHAnsi"/>
                <w:b/>
              </w:rPr>
              <w:t>Progressing towards excellence benchmarks</w:t>
            </w:r>
          </w:p>
        </w:tc>
        <w:tc>
          <w:tcPr>
            <w:tcW w:w="1418" w:type="dxa"/>
            <w:shd w:val="clear" w:color="auto" w:fill="FFF2CC" w:themeFill="accent4" w:themeFillTint="33"/>
            <w:vAlign w:val="center"/>
          </w:tcPr>
          <w:p w14:paraId="3BF0E355" w14:textId="77777777" w:rsidR="00070E95" w:rsidRPr="00722C1D" w:rsidRDefault="00070E95" w:rsidP="002C5682">
            <w:pPr>
              <w:spacing w:before="100" w:after="100"/>
              <w:jc w:val="center"/>
              <w:rPr>
                <w:rFonts w:cstheme="minorHAnsi"/>
                <w:b/>
              </w:rPr>
            </w:pPr>
            <w:r w:rsidRPr="00722C1D">
              <w:rPr>
                <w:rFonts w:cstheme="minorHAnsi"/>
                <w:b/>
              </w:rPr>
              <w:t>Approaching and meeting excellence benchmarks</w:t>
            </w:r>
          </w:p>
        </w:tc>
        <w:tc>
          <w:tcPr>
            <w:tcW w:w="1418" w:type="dxa"/>
            <w:shd w:val="clear" w:color="auto" w:fill="FFF2CC" w:themeFill="accent4" w:themeFillTint="33"/>
            <w:vAlign w:val="center"/>
          </w:tcPr>
          <w:p w14:paraId="234E0374" w14:textId="77777777" w:rsidR="00070E95" w:rsidRPr="00722C1D" w:rsidRDefault="00070E95" w:rsidP="002C5682">
            <w:pPr>
              <w:spacing w:before="100" w:after="100"/>
              <w:jc w:val="center"/>
              <w:rPr>
                <w:rFonts w:cstheme="minorHAnsi"/>
                <w:b/>
              </w:rPr>
            </w:pPr>
            <w:r w:rsidRPr="00722C1D">
              <w:rPr>
                <w:rFonts w:cstheme="minorHAnsi"/>
                <w:b/>
              </w:rPr>
              <w:t>Meeting excellence benchmarks</w:t>
            </w:r>
          </w:p>
        </w:tc>
        <w:tc>
          <w:tcPr>
            <w:tcW w:w="1418" w:type="dxa"/>
            <w:shd w:val="clear" w:color="auto" w:fill="FFF2CC" w:themeFill="accent4" w:themeFillTint="33"/>
            <w:vAlign w:val="center"/>
          </w:tcPr>
          <w:p w14:paraId="02E74F3D" w14:textId="77777777" w:rsidR="00070E95" w:rsidRPr="00722C1D" w:rsidRDefault="00070E95" w:rsidP="002C5682">
            <w:pPr>
              <w:spacing w:before="100" w:after="100"/>
              <w:jc w:val="center"/>
              <w:rPr>
                <w:rFonts w:cstheme="minorHAnsi"/>
                <w:b/>
              </w:rPr>
            </w:pPr>
            <w:r w:rsidRPr="00722C1D">
              <w:rPr>
                <w:rFonts w:cstheme="minorHAnsi"/>
                <w:b/>
              </w:rPr>
              <w:t>Meeting and exceeding excellence benchmarks</w:t>
            </w:r>
          </w:p>
        </w:tc>
      </w:tr>
      <w:tr w:rsidR="00CD3D64" w14:paraId="3B5740D4" w14:textId="77777777" w:rsidTr="002C5682">
        <w:tc>
          <w:tcPr>
            <w:tcW w:w="2547" w:type="dxa"/>
          </w:tcPr>
          <w:p w14:paraId="2C3C546B" w14:textId="104437AF" w:rsidR="00CD3D64" w:rsidRPr="007263CF" w:rsidRDefault="00CD3D64" w:rsidP="00CD3D64">
            <w:pPr>
              <w:spacing w:before="100" w:after="100"/>
              <w:rPr>
                <w:rFonts w:cstheme="minorHAnsi"/>
                <w:i/>
                <w:sz w:val="22"/>
              </w:rPr>
            </w:pPr>
            <w:r w:rsidRPr="00070E95">
              <w:rPr>
                <w:rFonts w:cstheme="minorHAnsi"/>
                <w:i/>
                <w:sz w:val="22"/>
              </w:rPr>
              <w:t>Excellence in teaching is underpinned by application of a thorough understanding of effective and inclusive learning and teaching strategies across delivery modes that achieve high quality student learning outcomes</w:t>
            </w:r>
          </w:p>
        </w:tc>
        <w:tc>
          <w:tcPr>
            <w:tcW w:w="7090" w:type="dxa"/>
            <w:gridSpan w:val="5"/>
          </w:tcPr>
          <w:p w14:paraId="343A42C0" w14:textId="414F1424" w:rsidR="00CD3D64" w:rsidRPr="00C64039" w:rsidRDefault="00CD3D64" w:rsidP="00C64039">
            <w:pPr>
              <w:jc w:val="both"/>
              <w:rPr>
                <w:rFonts w:cstheme="minorHAnsi"/>
                <w:sz w:val="22"/>
              </w:rPr>
            </w:pPr>
            <w:r w:rsidRPr="00C64039">
              <w:rPr>
                <w:rFonts w:cstheme="minorHAnsi"/>
                <w:sz w:val="22"/>
              </w:rPr>
              <w:sym w:font="Wingdings" w:char="F074"/>
            </w:r>
            <w:r w:rsidRPr="00C64039">
              <w:rPr>
                <w:rFonts w:cstheme="minorHAnsi"/>
                <w:sz w:val="22"/>
              </w:rPr>
              <w:t>------------------------------------------------</w:t>
            </w:r>
            <w:ins w:id="83" w:author="Rodrigo Carlessi" w:date="2023-06-02T14:46:00Z">
              <w:r w:rsidR="005B72EE">
                <w:rPr>
                  <w:rFonts w:cstheme="minorHAnsi"/>
                  <w:sz w:val="22"/>
                </w:rPr>
                <w:t>X</w:t>
              </w:r>
            </w:ins>
            <w:r w:rsidRPr="00C64039">
              <w:rPr>
                <w:rFonts w:cstheme="minorHAnsi"/>
                <w:sz w:val="22"/>
              </w:rPr>
              <w:t>-----------------------------------------------</w:t>
            </w:r>
            <w:r w:rsidRPr="00C64039">
              <w:rPr>
                <w:rFonts w:cstheme="minorHAnsi"/>
                <w:sz w:val="22"/>
              </w:rPr>
              <w:sym w:font="Wingdings" w:char="F074"/>
            </w:r>
          </w:p>
          <w:p w14:paraId="3A1F856F" w14:textId="77777777" w:rsidR="00CD3D64" w:rsidRPr="00C64039" w:rsidRDefault="00CD3D64" w:rsidP="00C64039">
            <w:pPr>
              <w:jc w:val="both"/>
              <w:rPr>
                <w:rFonts w:cstheme="minorHAnsi"/>
              </w:rPr>
            </w:pPr>
            <w:r w:rsidRPr="00C64039">
              <w:rPr>
                <w:rFonts w:cstheme="minorHAnsi"/>
              </w:rPr>
              <w:t>(Please place an X on the line to indicate the reviewee’s level)</w:t>
            </w:r>
          </w:p>
          <w:p w14:paraId="664ECA50" w14:textId="77777777" w:rsidR="00CD3D64" w:rsidRPr="00C64039" w:rsidRDefault="00CD3D64" w:rsidP="00C64039">
            <w:pPr>
              <w:jc w:val="both"/>
              <w:rPr>
                <w:rFonts w:cstheme="minorHAnsi"/>
              </w:rPr>
            </w:pPr>
            <w:r w:rsidRPr="00C64039">
              <w:rPr>
                <w:rFonts w:cstheme="minorHAnsi"/>
              </w:rPr>
              <w:t>Comments:</w:t>
            </w:r>
          </w:p>
          <w:p w14:paraId="5D0DED01" w14:textId="1D06081B" w:rsidR="00CD3D64" w:rsidRPr="00C64039" w:rsidRDefault="00CD3D64" w:rsidP="00C64039">
            <w:pPr>
              <w:jc w:val="both"/>
              <w:rPr>
                <w:rFonts w:cstheme="minorHAnsi"/>
                <w:sz w:val="22"/>
              </w:rPr>
            </w:pPr>
          </w:p>
          <w:p w14:paraId="335F4E38" w14:textId="536CE0BD" w:rsidR="00C64039" w:rsidRPr="00C64039" w:rsidRDefault="00C64039" w:rsidP="00C64039">
            <w:pPr>
              <w:jc w:val="both"/>
              <w:rPr>
                <w:rFonts w:cstheme="minorHAnsi"/>
                <w:sz w:val="22"/>
              </w:rPr>
            </w:pPr>
            <w:r w:rsidRPr="00C64039">
              <w:rPr>
                <w:rFonts w:cstheme="minorHAnsi"/>
                <w:sz w:val="22"/>
              </w:rPr>
              <w:t xml:space="preserve">My teaching practice, as evidenced by the external review of one of my </w:t>
            </w:r>
            <w:r w:rsidR="00CB2794">
              <w:rPr>
                <w:rFonts w:cstheme="minorHAnsi"/>
                <w:sz w:val="22"/>
              </w:rPr>
              <w:t>recorded</w:t>
            </w:r>
            <w:r w:rsidRPr="00C64039">
              <w:rPr>
                <w:rFonts w:cstheme="minorHAnsi"/>
                <w:sz w:val="22"/>
              </w:rPr>
              <w:t xml:space="preserve"> lectures, exemplifies excellence by demonstrating a comprehensive understanding of effective and inclusive learning and teaching strategies across delivery modes, which ultimately achieves high-quality student learning outcomes.</w:t>
            </w:r>
            <w:ins w:id="84" w:author="Rodrigo Carlessi" w:date="2023-06-01T14:24:00Z">
              <w:r w:rsidR="00160095">
                <w:rPr>
                  <w:rFonts w:cstheme="minorHAnsi"/>
                  <w:sz w:val="22"/>
                </w:rPr>
                <w:t xml:space="preserve"> (</w:t>
              </w:r>
              <w:proofErr w:type="gramStart"/>
              <w:r w:rsidR="00735FFF">
                <w:rPr>
                  <w:rFonts w:cstheme="minorHAnsi"/>
                  <w:sz w:val="22"/>
                </w:rPr>
                <w:t>teaching</w:t>
              </w:r>
              <w:proofErr w:type="gramEnd"/>
              <w:r w:rsidR="00735FFF">
                <w:rPr>
                  <w:rFonts w:cstheme="minorHAnsi"/>
                  <w:sz w:val="22"/>
                </w:rPr>
                <w:t xml:space="preserve"> observation form appended</w:t>
              </w:r>
              <w:r w:rsidR="00160095">
                <w:rPr>
                  <w:rFonts w:cstheme="minorHAnsi"/>
                  <w:sz w:val="22"/>
                </w:rPr>
                <w:t>)</w:t>
              </w:r>
              <w:r w:rsidR="00735FFF">
                <w:rPr>
                  <w:rFonts w:cstheme="minorHAnsi"/>
                  <w:sz w:val="22"/>
                </w:rPr>
                <w:t>.</w:t>
              </w:r>
            </w:ins>
          </w:p>
          <w:p w14:paraId="6A489168" w14:textId="77777777" w:rsidR="00C64039" w:rsidRPr="00C64039" w:rsidRDefault="00C64039" w:rsidP="00C64039">
            <w:pPr>
              <w:jc w:val="both"/>
              <w:rPr>
                <w:rFonts w:cstheme="minorHAnsi"/>
                <w:sz w:val="22"/>
              </w:rPr>
            </w:pPr>
          </w:p>
          <w:p w14:paraId="7CFF4587" w14:textId="77777777" w:rsidR="00C64039" w:rsidRPr="00C64039" w:rsidRDefault="00C64039" w:rsidP="00C64039">
            <w:pPr>
              <w:jc w:val="both"/>
              <w:rPr>
                <w:rFonts w:cstheme="minorHAnsi"/>
                <w:sz w:val="22"/>
              </w:rPr>
            </w:pPr>
            <w:r w:rsidRPr="00C64039">
              <w:rPr>
                <w:rFonts w:cstheme="minorHAnsi"/>
                <w:sz w:val="22"/>
              </w:rPr>
              <w:t xml:space="preserve">To start with, the learning outcomes and planning for my lectures are always clearly defined and communicated to students, both for the specific session and in a broader sense. This not only helps students understand what they should take away from each session but also how </w:t>
            </w:r>
            <w:proofErr w:type="gramStart"/>
            <w:r w:rsidRPr="00C64039">
              <w:rPr>
                <w:rFonts w:cstheme="minorHAnsi"/>
                <w:sz w:val="22"/>
              </w:rPr>
              <w:t>this fits</w:t>
            </w:r>
            <w:proofErr w:type="gramEnd"/>
            <w:r w:rsidRPr="00C64039">
              <w:rPr>
                <w:rFonts w:cstheme="minorHAnsi"/>
                <w:sz w:val="22"/>
              </w:rPr>
              <w:t xml:space="preserve"> into their overall learning journey. This clear communication establishes a roadmap for students, enabling them to learn effectively.</w:t>
            </w:r>
          </w:p>
          <w:p w14:paraId="2955116B" w14:textId="77777777" w:rsidR="00C64039" w:rsidRPr="00C64039" w:rsidRDefault="00C64039" w:rsidP="00C64039">
            <w:pPr>
              <w:jc w:val="both"/>
              <w:rPr>
                <w:rFonts w:cstheme="minorHAnsi"/>
                <w:sz w:val="22"/>
              </w:rPr>
            </w:pPr>
          </w:p>
          <w:p w14:paraId="3F89FD21" w14:textId="77777777" w:rsidR="00C64039" w:rsidRPr="00C64039" w:rsidRDefault="00C64039" w:rsidP="00C64039">
            <w:pPr>
              <w:jc w:val="both"/>
              <w:rPr>
                <w:rFonts w:cstheme="minorHAnsi"/>
                <w:sz w:val="22"/>
              </w:rPr>
            </w:pPr>
            <w:r w:rsidRPr="00C64039">
              <w:rPr>
                <w:rFonts w:cstheme="minorHAnsi"/>
                <w:sz w:val="22"/>
              </w:rPr>
              <w:t>In addition to well-crafted lesson planning, I employ teaching strategies that foster effective learning within the discipline. My lectures, even when recorded, are designed to be interactive, encouraging students to engage with the subject matter and develop critical thinking skills. By prompting students with questions and involving them in the learning process, I promote a more profound understanding of the topic.</w:t>
            </w:r>
          </w:p>
          <w:p w14:paraId="2BC0AADD" w14:textId="77777777" w:rsidR="00C64039" w:rsidRPr="00C64039" w:rsidRDefault="00C64039" w:rsidP="00C64039">
            <w:pPr>
              <w:jc w:val="both"/>
              <w:rPr>
                <w:rFonts w:cstheme="minorHAnsi"/>
                <w:sz w:val="22"/>
              </w:rPr>
            </w:pPr>
          </w:p>
          <w:p w14:paraId="1967ABE4" w14:textId="77777777" w:rsidR="00C64039" w:rsidRPr="00C64039" w:rsidRDefault="00C64039" w:rsidP="00C64039">
            <w:pPr>
              <w:jc w:val="both"/>
              <w:rPr>
                <w:rFonts w:cstheme="minorHAnsi"/>
                <w:sz w:val="22"/>
              </w:rPr>
            </w:pPr>
            <w:r w:rsidRPr="00C64039">
              <w:rPr>
                <w:rFonts w:cstheme="minorHAnsi"/>
                <w:sz w:val="22"/>
              </w:rPr>
              <w:t>Finally, the resources I choose are well-prepared, up-to-date, and of high quality. These resources not only support my teaching but also enhance student learning, offering them a comprehensive understanding of the topic at hand. The lecture slides incorporate a range of visual aids and appropriate external references, facilitating students' understanding and knowledge development.</w:t>
            </w:r>
          </w:p>
          <w:p w14:paraId="393A07DF" w14:textId="77777777" w:rsidR="00C64039" w:rsidRPr="00C64039" w:rsidRDefault="00C64039" w:rsidP="00C64039">
            <w:pPr>
              <w:jc w:val="both"/>
              <w:rPr>
                <w:rFonts w:cstheme="minorHAnsi"/>
                <w:sz w:val="22"/>
              </w:rPr>
            </w:pPr>
          </w:p>
          <w:p w14:paraId="3E4A16BE" w14:textId="4F1B626D" w:rsidR="00CD3D64" w:rsidRPr="00C64039" w:rsidRDefault="00C64039" w:rsidP="00C64039">
            <w:pPr>
              <w:jc w:val="both"/>
              <w:rPr>
                <w:rFonts w:cstheme="minorHAnsi"/>
                <w:sz w:val="22"/>
              </w:rPr>
            </w:pPr>
            <w:r w:rsidRPr="00C64039">
              <w:rPr>
                <w:rFonts w:cstheme="minorHAnsi"/>
                <w:sz w:val="22"/>
              </w:rPr>
              <w:t>In summary, my teaching approach, grounded in a thorough understanding of effective and inclusive learning strategies, ensures a high standard of learning outcomes for students</w:t>
            </w:r>
            <w:r w:rsidR="00BF24C2">
              <w:rPr>
                <w:rFonts w:cstheme="minorHAnsi"/>
                <w:sz w:val="22"/>
              </w:rPr>
              <w:t>.</w:t>
            </w:r>
          </w:p>
        </w:tc>
      </w:tr>
      <w:tr w:rsidR="00CD3D64" w14:paraId="5FF198A4" w14:textId="77777777" w:rsidTr="002C5682">
        <w:tc>
          <w:tcPr>
            <w:tcW w:w="2547" w:type="dxa"/>
          </w:tcPr>
          <w:p w14:paraId="1D5EDBA3" w14:textId="1E480838" w:rsidR="00CD3D64" w:rsidRPr="00070E95" w:rsidRDefault="00CD3D64" w:rsidP="00CD3D64">
            <w:pPr>
              <w:spacing w:before="100" w:after="100"/>
              <w:rPr>
                <w:rFonts w:cstheme="minorHAnsi"/>
                <w:i/>
                <w:sz w:val="22"/>
              </w:rPr>
            </w:pPr>
            <w:r w:rsidRPr="00070E95">
              <w:rPr>
                <w:rFonts w:cstheme="minorHAnsi"/>
                <w:i/>
                <w:sz w:val="22"/>
              </w:rPr>
              <w:t xml:space="preserve">The excellent teacher’s commitment to professional values </w:t>
            </w:r>
            <w:hyperlink r:id="rId21" w:history="1">
              <w:r w:rsidRPr="00070E95">
                <w:rPr>
                  <w:rStyle w:val="Hyperlink"/>
                  <w:rFonts w:cstheme="minorHAnsi"/>
                  <w:i/>
                  <w:sz w:val="22"/>
                </w:rPr>
                <w:t>Curtin Values</w:t>
              </w:r>
            </w:hyperlink>
            <w:r w:rsidRPr="00070E95">
              <w:rPr>
                <w:rFonts w:cstheme="minorHAnsi"/>
                <w:i/>
                <w:sz w:val="22"/>
              </w:rPr>
              <w:t xml:space="preserve"> is exemplified by their knowledge and use of a range of strategies and digital technologies to create an effective learning environment inclusive of student diversity</w:t>
            </w:r>
          </w:p>
        </w:tc>
        <w:tc>
          <w:tcPr>
            <w:tcW w:w="7090" w:type="dxa"/>
            <w:gridSpan w:val="5"/>
          </w:tcPr>
          <w:p w14:paraId="4D45ED90" w14:textId="4CEE42C4" w:rsidR="00CD3D64" w:rsidRPr="00F814CA" w:rsidRDefault="00CD3D64" w:rsidP="00F814CA">
            <w:pPr>
              <w:jc w:val="both"/>
              <w:rPr>
                <w:rFonts w:cstheme="minorHAnsi"/>
                <w:sz w:val="22"/>
              </w:rPr>
            </w:pPr>
            <w:r w:rsidRPr="00F814CA">
              <w:rPr>
                <w:rFonts w:cstheme="minorHAnsi"/>
                <w:sz w:val="22"/>
              </w:rPr>
              <w:sym w:font="Wingdings" w:char="F074"/>
            </w:r>
            <w:r w:rsidRPr="00F814CA">
              <w:rPr>
                <w:rFonts w:cstheme="minorHAnsi"/>
                <w:sz w:val="22"/>
              </w:rPr>
              <w:t>-----------------------------------------------------------------------------------------------</w:t>
            </w:r>
            <w:r w:rsidRPr="00F814CA">
              <w:rPr>
                <w:rFonts w:cstheme="minorHAnsi"/>
                <w:sz w:val="22"/>
              </w:rPr>
              <w:sym w:font="Wingdings" w:char="F074"/>
            </w:r>
          </w:p>
          <w:p w14:paraId="0EB7794B" w14:textId="77777777" w:rsidR="00CD3D64" w:rsidRPr="00F814CA" w:rsidRDefault="00CD3D64" w:rsidP="00F814CA">
            <w:pPr>
              <w:jc w:val="both"/>
              <w:rPr>
                <w:rFonts w:cstheme="minorHAnsi"/>
              </w:rPr>
            </w:pPr>
            <w:r w:rsidRPr="00F814CA">
              <w:rPr>
                <w:rFonts w:cstheme="minorHAnsi"/>
              </w:rPr>
              <w:t>(Please place an X on the line to indicate the reviewee’s level)</w:t>
            </w:r>
          </w:p>
          <w:p w14:paraId="2FB4ECC4" w14:textId="77777777" w:rsidR="00CD3D64" w:rsidRPr="00F814CA" w:rsidRDefault="00CD3D64" w:rsidP="00F814CA">
            <w:pPr>
              <w:jc w:val="both"/>
              <w:rPr>
                <w:rFonts w:cstheme="minorHAnsi"/>
              </w:rPr>
            </w:pPr>
            <w:r w:rsidRPr="00F814CA">
              <w:rPr>
                <w:rFonts w:cstheme="minorHAnsi"/>
              </w:rPr>
              <w:t>Comments:</w:t>
            </w:r>
          </w:p>
          <w:p w14:paraId="6CE33F9E" w14:textId="77777777" w:rsidR="007257BE" w:rsidRPr="00F814CA" w:rsidRDefault="007257BE" w:rsidP="00F814CA">
            <w:pPr>
              <w:jc w:val="both"/>
              <w:rPr>
                <w:rFonts w:cstheme="minorHAnsi"/>
                <w:sz w:val="22"/>
              </w:rPr>
            </w:pPr>
          </w:p>
          <w:p w14:paraId="414B1F77" w14:textId="1196B154" w:rsidR="00F814CA" w:rsidRPr="00F814CA" w:rsidRDefault="00F814CA" w:rsidP="00F814CA">
            <w:pPr>
              <w:jc w:val="both"/>
              <w:rPr>
                <w:rFonts w:cstheme="minorHAnsi"/>
                <w:sz w:val="22"/>
              </w:rPr>
            </w:pPr>
            <w:r w:rsidRPr="00F814CA">
              <w:rPr>
                <w:rFonts w:cstheme="minorHAnsi"/>
                <w:sz w:val="22"/>
              </w:rPr>
              <w:t xml:space="preserve">My commitment to professional values and the embodiment of Curtin Values is evident in my teaching, as affirmed by the review of one of my </w:t>
            </w:r>
            <w:r w:rsidR="00022E39">
              <w:rPr>
                <w:rFonts w:cstheme="minorHAnsi"/>
                <w:sz w:val="22"/>
              </w:rPr>
              <w:t>recorded</w:t>
            </w:r>
            <w:r w:rsidRPr="00F814CA">
              <w:rPr>
                <w:rFonts w:cstheme="minorHAnsi"/>
                <w:sz w:val="22"/>
              </w:rPr>
              <w:t xml:space="preserve"> lectures. A range of strategies and digital technologies are utilised to cultivate an effective and inclusive learning environment that accommodates student diversity.</w:t>
            </w:r>
          </w:p>
          <w:p w14:paraId="7A02E999" w14:textId="77777777" w:rsidR="00F814CA" w:rsidRPr="00F814CA" w:rsidRDefault="00F814CA" w:rsidP="00F814CA">
            <w:pPr>
              <w:jc w:val="both"/>
              <w:rPr>
                <w:rFonts w:cstheme="minorHAnsi"/>
                <w:sz w:val="22"/>
              </w:rPr>
            </w:pPr>
          </w:p>
          <w:p w14:paraId="5CC89CD3" w14:textId="77777777" w:rsidR="00F814CA" w:rsidRPr="00F814CA" w:rsidRDefault="00F814CA" w:rsidP="00F814CA">
            <w:pPr>
              <w:jc w:val="both"/>
              <w:rPr>
                <w:rFonts w:cstheme="minorHAnsi"/>
                <w:sz w:val="22"/>
              </w:rPr>
            </w:pPr>
            <w:r w:rsidRPr="00F814CA">
              <w:rPr>
                <w:rFonts w:cstheme="minorHAnsi"/>
                <w:sz w:val="22"/>
              </w:rPr>
              <w:t xml:space="preserve">By setting appropriately challenging expectations for all students, I ensure a rigorous learning environment that encourages critical thinking. The course </w:t>
            </w:r>
            <w:r w:rsidRPr="00F814CA">
              <w:rPr>
                <w:rFonts w:cstheme="minorHAnsi"/>
                <w:sz w:val="22"/>
              </w:rPr>
              <w:lastRenderedPageBreak/>
              <w:t>material, particularly in a complex subject like Cancer Genetics, demands the application of theoretical concepts to practical scenarios. Instead of covering every genetic alteration, I present well-considered theoretical frameworks that allow students to understand and apply fundamental principles broadly. This approach not only challenges students but also rewards them with a deeper understanding of the subject.</w:t>
            </w:r>
          </w:p>
          <w:p w14:paraId="17352970" w14:textId="77777777" w:rsidR="00F814CA" w:rsidRPr="00F814CA" w:rsidRDefault="00F814CA" w:rsidP="00F814CA">
            <w:pPr>
              <w:jc w:val="both"/>
              <w:rPr>
                <w:rFonts w:cstheme="minorHAnsi"/>
                <w:sz w:val="22"/>
              </w:rPr>
            </w:pPr>
          </w:p>
          <w:p w14:paraId="6D837EE8" w14:textId="3297CA5F" w:rsidR="00F814CA" w:rsidRPr="00F814CA" w:rsidRDefault="00F814CA" w:rsidP="00F814CA">
            <w:pPr>
              <w:jc w:val="both"/>
              <w:rPr>
                <w:rFonts w:cstheme="minorHAnsi"/>
                <w:sz w:val="22"/>
              </w:rPr>
            </w:pPr>
            <w:r w:rsidRPr="00F814CA">
              <w:rPr>
                <w:rFonts w:cstheme="minorHAnsi"/>
                <w:sz w:val="22"/>
              </w:rPr>
              <w:t>Moreover, my discipline knowledge is apparent throughout my teaching. I effectively communicate intricate concepts and theories, reinforced with relevant and contemporary examples from current research, including my own work in the field. This application of my expertise and knowledge enhances the authenticity of my teaching and enriches the learning experience for the students.</w:t>
            </w:r>
          </w:p>
          <w:p w14:paraId="68A88696" w14:textId="77777777" w:rsidR="00F814CA" w:rsidRPr="00F814CA" w:rsidRDefault="00F814CA" w:rsidP="00F814CA">
            <w:pPr>
              <w:jc w:val="both"/>
              <w:rPr>
                <w:rFonts w:cstheme="minorHAnsi"/>
                <w:sz w:val="22"/>
              </w:rPr>
            </w:pPr>
          </w:p>
          <w:p w14:paraId="24400F85" w14:textId="13D727A8" w:rsidR="00F814CA" w:rsidRPr="00F814CA" w:rsidRDefault="00F814CA" w:rsidP="00F814CA">
            <w:pPr>
              <w:jc w:val="both"/>
              <w:rPr>
                <w:rFonts w:cstheme="minorHAnsi"/>
                <w:sz w:val="22"/>
              </w:rPr>
            </w:pPr>
            <w:r w:rsidRPr="00F814CA">
              <w:rPr>
                <w:rFonts w:cstheme="minorHAnsi"/>
                <w:sz w:val="22"/>
              </w:rPr>
              <w:t xml:space="preserve">Further, my teaching prioritises respect for individuals, groups, and communities. A welcoming environment is </w:t>
            </w:r>
            <w:r w:rsidR="0028373A">
              <w:rPr>
                <w:rFonts w:cstheme="minorHAnsi"/>
                <w:sz w:val="22"/>
              </w:rPr>
              <w:t>promoted</w:t>
            </w:r>
            <w:r w:rsidRPr="00F814CA">
              <w:rPr>
                <w:rFonts w:cstheme="minorHAnsi"/>
                <w:sz w:val="22"/>
              </w:rPr>
              <w:t xml:space="preserve"> in each lecture, encouraging inclusivity and openness. I make a conscious effort to be approachable, inviting students to reach out via email or in-person for discussions, fostering a culture of openness and respect.</w:t>
            </w:r>
          </w:p>
          <w:p w14:paraId="48A031CA" w14:textId="77777777" w:rsidR="00F814CA" w:rsidRPr="00F814CA" w:rsidRDefault="00F814CA" w:rsidP="00F814CA">
            <w:pPr>
              <w:jc w:val="both"/>
              <w:rPr>
                <w:rFonts w:cstheme="minorHAnsi"/>
                <w:sz w:val="22"/>
              </w:rPr>
            </w:pPr>
          </w:p>
          <w:p w14:paraId="753A7A08" w14:textId="77777777" w:rsidR="00F814CA" w:rsidRPr="00F814CA" w:rsidRDefault="00F814CA" w:rsidP="00F814CA">
            <w:pPr>
              <w:jc w:val="both"/>
              <w:rPr>
                <w:rFonts w:cstheme="minorHAnsi"/>
                <w:sz w:val="22"/>
              </w:rPr>
            </w:pPr>
            <w:r w:rsidRPr="00F814CA">
              <w:rPr>
                <w:rFonts w:cstheme="minorHAnsi"/>
                <w:sz w:val="22"/>
              </w:rPr>
              <w:t>My presentations utilise appropriate verbal and non-verbal methods to support learning. A variety of teaching strategies, including visual aids such as diagrams and models, complement verbal explanations, accommodating different learning styles. My clear and concise delivery style enhances the accessibility of the material.</w:t>
            </w:r>
          </w:p>
          <w:p w14:paraId="5F68893A" w14:textId="77777777" w:rsidR="00F814CA" w:rsidRPr="00F814CA" w:rsidRDefault="00F814CA" w:rsidP="00F814CA">
            <w:pPr>
              <w:jc w:val="both"/>
              <w:rPr>
                <w:rFonts w:cstheme="minorHAnsi"/>
                <w:sz w:val="22"/>
              </w:rPr>
            </w:pPr>
          </w:p>
          <w:p w14:paraId="48656DE1" w14:textId="77777777" w:rsidR="00F814CA" w:rsidRPr="00F814CA" w:rsidRDefault="00F814CA" w:rsidP="00F814CA">
            <w:pPr>
              <w:jc w:val="both"/>
              <w:rPr>
                <w:rFonts w:cstheme="minorHAnsi"/>
                <w:sz w:val="22"/>
              </w:rPr>
            </w:pPr>
            <w:r w:rsidRPr="00F814CA">
              <w:rPr>
                <w:rFonts w:cstheme="minorHAnsi"/>
                <w:sz w:val="22"/>
              </w:rPr>
              <w:t>Lastly, I employ questioning as a teaching strategy to promote active engagement and critical thinking among students. While the reviewed lecture didn't involve tasks or activities, I ensure to offer guidance on additional resources for further study, thus catering to a range of student needs.</w:t>
            </w:r>
          </w:p>
          <w:p w14:paraId="76353B95" w14:textId="77777777" w:rsidR="00F814CA" w:rsidRPr="00F814CA" w:rsidRDefault="00F814CA" w:rsidP="00F814CA">
            <w:pPr>
              <w:jc w:val="both"/>
              <w:rPr>
                <w:rFonts w:cstheme="minorHAnsi"/>
                <w:sz w:val="22"/>
              </w:rPr>
            </w:pPr>
          </w:p>
          <w:p w14:paraId="2CBCBED4" w14:textId="6727EF64" w:rsidR="00CD3D64" w:rsidRPr="00F814CA" w:rsidRDefault="00F814CA" w:rsidP="00F814CA">
            <w:pPr>
              <w:jc w:val="both"/>
              <w:rPr>
                <w:rFonts w:cstheme="minorHAnsi"/>
                <w:sz w:val="22"/>
              </w:rPr>
            </w:pPr>
            <w:r w:rsidRPr="00F814CA">
              <w:rPr>
                <w:rFonts w:cstheme="minorHAnsi"/>
                <w:sz w:val="22"/>
              </w:rPr>
              <w:t xml:space="preserve">In conclusion, my teaching embodies a deep commitment to Curtin's values, utilising a </w:t>
            </w:r>
            <w:r w:rsidR="00707C26">
              <w:rPr>
                <w:rFonts w:cstheme="minorHAnsi"/>
                <w:sz w:val="22"/>
              </w:rPr>
              <w:t>variety</w:t>
            </w:r>
            <w:r w:rsidRPr="00F814CA">
              <w:rPr>
                <w:rFonts w:cstheme="minorHAnsi"/>
                <w:sz w:val="22"/>
              </w:rPr>
              <w:t xml:space="preserve"> of strategies and technologies to create an inclusive, effective, and diverse learning environment.</w:t>
            </w:r>
          </w:p>
        </w:tc>
      </w:tr>
      <w:tr w:rsidR="00CD3D64" w14:paraId="7A18E91B" w14:textId="77777777" w:rsidTr="002C5682">
        <w:tc>
          <w:tcPr>
            <w:tcW w:w="2547" w:type="dxa"/>
          </w:tcPr>
          <w:p w14:paraId="5279AC4F" w14:textId="02CBDD35" w:rsidR="00CD3D64" w:rsidRPr="006275B9" w:rsidRDefault="00CD3D64" w:rsidP="00CD3D64">
            <w:pPr>
              <w:spacing w:before="100" w:after="100"/>
              <w:rPr>
                <w:rFonts w:cstheme="minorHAnsi"/>
                <w:i/>
                <w:sz w:val="22"/>
              </w:rPr>
            </w:pPr>
            <w:r w:rsidRPr="00070E95">
              <w:rPr>
                <w:rFonts w:cstheme="minorHAnsi"/>
                <w:i/>
                <w:sz w:val="22"/>
              </w:rPr>
              <w:lastRenderedPageBreak/>
              <w:t>Excellence teachers support student learning through transitional activities, the provision of appropriate and timely feedback and consistency of the learning experience across staff and location</w:t>
            </w:r>
          </w:p>
        </w:tc>
        <w:tc>
          <w:tcPr>
            <w:tcW w:w="7090" w:type="dxa"/>
            <w:gridSpan w:val="5"/>
          </w:tcPr>
          <w:p w14:paraId="4C0E2F15" w14:textId="5B75C4B8" w:rsidR="00CD3D64" w:rsidRPr="008C3E06" w:rsidRDefault="00CD3D64" w:rsidP="00E23D87">
            <w:pPr>
              <w:jc w:val="center"/>
              <w:rPr>
                <w:rFonts w:cstheme="minorHAnsi"/>
                <w:sz w:val="22"/>
              </w:rPr>
            </w:pPr>
            <w:r>
              <w:rPr>
                <w:rFonts w:cstheme="minorHAnsi"/>
                <w:sz w:val="22"/>
              </w:rPr>
              <w:sym w:font="Wingdings" w:char="F074"/>
            </w:r>
            <w:r w:rsidRPr="008C3E06">
              <w:rPr>
                <w:rFonts w:cstheme="minorHAnsi"/>
                <w:sz w:val="22"/>
              </w:rPr>
              <w:t>-----------------------------------------------------------------------------------------------</w:t>
            </w:r>
            <w:r>
              <w:rPr>
                <w:rFonts w:cstheme="minorHAnsi"/>
                <w:sz w:val="22"/>
              </w:rPr>
              <w:sym w:font="Wingdings" w:char="F074"/>
            </w:r>
          </w:p>
          <w:p w14:paraId="5731097A" w14:textId="77777777" w:rsidR="00CD3D64" w:rsidRPr="008C3E06" w:rsidRDefault="00CD3D64" w:rsidP="00CD3D64">
            <w:pPr>
              <w:rPr>
                <w:rFonts w:cstheme="minorHAnsi"/>
              </w:rPr>
            </w:pPr>
            <w:r w:rsidRPr="008C3E06">
              <w:rPr>
                <w:rFonts w:cstheme="minorHAnsi"/>
              </w:rPr>
              <w:t>(Please place an X on the line to indicate the reviewee’s level)</w:t>
            </w:r>
          </w:p>
          <w:p w14:paraId="0F4566CA" w14:textId="77777777" w:rsidR="00CD3D64" w:rsidRPr="008C3E06" w:rsidRDefault="00CD3D64" w:rsidP="00CD3D64">
            <w:pPr>
              <w:rPr>
                <w:rFonts w:cstheme="minorHAnsi"/>
              </w:rPr>
            </w:pPr>
            <w:r w:rsidRPr="008C3E06">
              <w:rPr>
                <w:rFonts w:cstheme="minorHAnsi"/>
              </w:rPr>
              <w:t>Comments:</w:t>
            </w:r>
          </w:p>
          <w:p w14:paraId="2DB2BF9D" w14:textId="123CFDFE" w:rsidR="00CD3D64" w:rsidRDefault="00CD3D64" w:rsidP="00CD3D64">
            <w:pPr>
              <w:rPr>
                <w:rFonts w:cstheme="minorHAnsi"/>
                <w:sz w:val="22"/>
              </w:rPr>
            </w:pPr>
          </w:p>
          <w:p w14:paraId="48E8BDC2" w14:textId="4A60005E" w:rsidR="007257BE" w:rsidRPr="0076159F" w:rsidDel="005B72EE" w:rsidRDefault="0076159F" w:rsidP="00CD3D64">
            <w:pPr>
              <w:rPr>
                <w:del w:id="85" w:author="Rodrigo Carlessi" w:date="2023-06-02T14:46:00Z"/>
                <w:rFonts w:cstheme="minorHAnsi"/>
                <w:color w:val="FF0000"/>
                <w:sz w:val="22"/>
              </w:rPr>
            </w:pPr>
            <w:del w:id="86" w:author="Rodrigo Carlessi" w:date="2023-06-02T14:46:00Z">
              <w:r w:rsidRPr="0076159F" w:rsidDel="005B72EE">
                <w:rPr>
                  <w:rFonts w:cstheme="minorHAnsi"/>
                  <w:color w:val="FF0000"/>
                  <w:sz w:val="22"/>
                </w:rPr>
                <w:delText>Not applicable as lecture provided as recording</w:delText>
              </w:r>
              <w:r w:rsidR="00695BE7" w:rsidDel="005B72EE">
                <w:rPr>
                  <w:rFonts w:cstheme="minorHAnsi"/>
                  <w:color w:val="FF0000"/>
                  <w:sz w:val="22"/>
                </w:rPr>
                <w:delText xml:space="preserve"> however you have provided question – again link to observation form</w:delText>
              </w:r>
            </w:del>
          </w:p>
          <w:p w14:paraId="02BF32A4" w14:textId="03F0978D" w:rsidR="00CD3D64" w:rsidDel="005B72EE" w:rsidRDefault="00CD3D64" w:rsidP="00CD3D64">
            <w:pPr>
              <w:rPr>
                <w:del w:id="87" w:author="Rodrigo Carlessi" w:date="2023-06-02T14:46:00Z"/>
                <w:rFonts w:cstheme="minorHAnsi"/>
                <w:sz w:val="22"/>
              </w:rPr>
            </w:pPr>
          </w:p>
          <w:p w14:paraId="00272DE9" w14:textId="5BF9E56B" w:rsidR="00F47D13" w:rsidRDefault="00F47D13" w:rsidP="00CD3D64">
            <w:pPr>
              <w:rPr>
                <w:rFonts w:cstheme="minorHAnsi"/>
                <w:sz w:val="22"/>
              </w:rPr>
            </w:pPr>
            <w:r>
              <w:rPr>
                <w:rFonts w:cstheme="minorHAnsi"/>
                <w:sz w:val="22"/>
              </w:rPr>
              <w:t xml:space="preserve">I believe the above </w:t>
            </w:r>
            <w:r w:rsidR="009B649A">
              <w:rPr>
                <w:rFonts w:cstheme="minorHAnsi"/>
                <w:sz w:val="22"/>
              </w:rPr>
              <w:t>answers already cover this item</w:t>
            </w:r>
            <w:r w:rsidR="00A17F2B">
              <w:rPr>
                <w:rFonts w:cstheme="minorHAnsi"/>
                <w:sz w:val="22"/>
              </w:rPr>
              <w:t>,</w:t>
            </w:r>
            <w:r w:rsidR="009B649A">
              <w:rPr>
                <w:rFonts w:cstheme="minorHAnsi"/>
                <w:sz w:val="22"/>
              </w:rPr>
              <w:t xml:space="preserve"> </w:t>
            </w:r>
            <w:r w:rsidR="009B7D17">
              <w:rPr>
                <w:rFonts w:cstheme="minorHAnsi"/>
                <w:sz w:val="22"/>
              </w:rPr>
              <w:t xml:space="preserve">by explaining </w:t>
            </w:r>
            <w:r w:rsidR="00A17F2B">
              <w:rPr>
                <w:rFonts w:cstheme="minorHAnsi"/>
                <w:sz w:val="22"/>
              </w:rPr>
              <w:t>how this is best approached in a recorded lecture.</w:t>
            </w:r>
          </w:p>
        </w:tc>
      </w:tr>
      <w:tr w:rsidR="00070E95" w:rsidDel="00052463" w14:paraId="76D5E4E3" w14:textId="3F01B3C2" w:rsidTr="002C5682">
        <w:trPr>
          <w:del w:id="88" w:author="Rodrigo Carlessi" w:date="2023-06-02T14:47:00Z"/>
        </w:trPr>
        <w:tc>
          <w:tcPr>
            <w:tcW w:w="9637" w:type="dxa"/>
          </w:tcPr>
          <w:p w14:paraId="28B3AA1F" w14:textId="714E9054" w:rsidR="00070E95" w:rsidRPr="003F752C" w:rsidDel="00052463" w:rsidRDefault="00070E95" w:rsidP="002C5682">
            <w:pPr>
              <w:spacing w:before="100"/>
              <w:rPr>
                <w:del w:id="89" w:author="Rodrigo Carlessi" w:date="2023-06-02T14:47:00Z"/>
                <w:rFonts w:cstheme="minorHAnsi"/>
                <w:i/>
                <w:sz w:val="22"/>
              </w:rPr>
            </w:pPr>
            <w:del w:id="90" w:author="Rodrigo Carlessi" w:date="2023-06-02T14:47:00Z">
              <w:r w:rsidRPr="003F752C" w:rsidDel="00052463">
                <w:rPr>
                  <w:rFonts w:cstheme="minorHAnsi"/>
                  <w:i/>
                  <w:sz w:val="22"/>
                </w:rPr>
                <w:delText>Additional Comments:</w:delText>
              </w:r>
            </w:del>
          </w:p>
          <w:p w14:paraId="75B37853" w14:textId="6E03E930" w:rsidR="00070E95" w:rsidDel="00052463" w:rsidRDefault="00070E95" w:rsidP="002C5682">
            <w:pPr>
              <w:rPr>
                <w:del w:id="91" w:author="Rodrigo Carlessi" w:date="2023-06-02T14:47:00Z"/>
                <w:rFonts w:cstheme="minorHAnsi"/>
                <w:sz w:val="22"/>
              </w:rPr>
            </w:pPr>
          </w:p>
          <w:p w14:paraId="0F443B7B" w14:textId="2715CE40" w:rsidR="00070E95" w:rsidDel="00052463" w:rsidRDefault="00070E95" w:rsidP="002C5682">
            <w:pPr>
              <w:rPr>
                <w:del w:id="92" w:author="Rodrigo Carlessi" w:date="2023-06-02T14:47:00Z"/>
                <w:rFonts w:cstheme="minorHAnsi"/>
                <w:sz w:val="22"/>
              </w:rPr>
            </w:pPr>
          </w:p>
          <w:p w14:paraId="47AA99AA" w14:textId="0A9631D0" w:rsidR="00070E95" w:rsidDel="00052463" w:rsidRDefault="00070E95" w:rsidP="002C5682">
            <w:pPr>
              <w:rPr>
                <w:del w:id="93" w:author="Rodrigo Carlessi" w:date="2023-06-02T14:47:00Z"/>
                <w:rFonts w:cstheme="minorHAnsi"/>
                <w:sz w:val="22"/>
              </w:rPr>
            </w:pPr>
          </w:p>
        </w:tc>
      </w:tr>
    </w:tbl>
    <w:p w14:paraId="29534071" w14:textId="3F59DFFC" w:rsidR="00070E95" w:rsidRDefault="00070E95" w:rsidP="00193377">
      <w:pPr>
        <w:pStyle w:val="NoSpacing"/>
        <w:spacing w:after="0" w:line="240" w:lineRule="auto"/>
        <w:rPr>
          <w:rFonts w:cstheme="minorHAnsi"/>
        </w:rPr>
      </w:pPr>
      <w:del w:id="94" w:author="Rodrigo Carlessi" w:date="2023-06-02T14:47:00Z">
        <w:r w:rsidDel="00052463">
          <w:rPr>
            <w:rFonts w:cstheme="minorHAnsi"/>
          </w:rPr>
          <w:br w:type="page"/>
        </w:r>
      </w:del>
    </w:p>
    <w:tbl>
      <w:tblPr>
        <w:tblStyle w:val="TableGrid"/>
        <w:tblW w:w="9637" w:type="dxa"/>
        <w:tblLook w:val="04A0" w:firstRow="1" w:lastRow="0" w:firstColumn="1" w:lastColumn="0" w:noHBand="0" w:noVBand="1"/>
      </w:tblPr>
      <w:tblGrid>
        <w:gridCol w:w="2547"/>
        <w:gridCol w:w="1418"/>
        <w:gridCol w:w="1418"/>
        <w:gridCol w:w="1418"/>
        <w:gridCol w:w="1418"/>
        <w:gridCol w:w="1418"/>
      </w:tblGrid>
      <w:tr w:rsidR="00070E95" w:rsidRPr="00722C1D" w14:paraId="1ED5D66E" w14:textId="77777777" w:rsidTr="00E23D87">
        <w:trPr>
          <w:tblHeader/>
        </w:trPr>
        <w:tc>
          <w:tcPr>
            <w:tcW w:w="2547" w:type="dxa"/>
            <w:shd w:val="clear" w:color="auto" w:fill="FFF2CC" w:themeFill="accent4" w:themeFillTint="33"/>
            <w:vAlign w:val="center"/>
          </w:tcPr>
          <w:p w14:paraId="4AE02E50" w14:textId="2292D797" w:rsidR="00070E95" w:rsidRPr="00387E04" w:rsidRDefault="00070E95" w:rsidP="002C5682">
            <w:pPr>
              <w:spacing w:before="100" w:after="100"/>
              <w:rPr>
                <w:rFonts w:cstheme="minorHAnsi"/>
                <w:b/>
                <w:sz w:val="22"/>
              </w:rPr>
            </w:pPr>
            <w:r w:rsidRPr="00387E04">
              <w:rPr>
                <w:rFonts w:cstheme="minorHAnsi"/>
                <w:b/>
                <w:sz w:val="22"/>
              </w:rPr>
              <w:lastRenderedPageBreak/>
              <w:t>Engage in scholarship and innovation</w:t>
            </w:r>
          </w:p>
        </w:tc>
        <w:tc>
          <w:tcPr>
            <w:tcW w:w="1418" w:type="dxa"/>
            <w:shd w:val="clear" w:color="auto" w:fill="FFF2CC" w:themeFill="accent4" w:themeFillTint="33"/>
            <w:vAlign w:val="center"/>
          </w:tcPr>
          <w:p w14:paraId="155D8EDA" w14:textId="77777777" w:rsidR="00070E95" w:rsidRPr="00722C1D" w:rsidRDefault="00070E95" w:rsidP="002C5682">
            <w:pPr>
              <w:spacing w:before="100" w:after="100"/>
              <w:jc w:val="center"/>
              <w:rPr>
                <w:rFonts w:cstheme="minorHAnsi"/>
                <w:b/>
              </w:rPr>
            </w:pPr>
            <w:r w:rsidRPr="00722C1D">
              <w:rPr>
                <w:rFonts w:cstheme="minorHAnsi"/>
                <w:b/>
              </w:rPr>
              <w:t>Oriented towards excellence benchmarks</w:t>
            </w:r>
          </w:p>
        </w:tc>
        <w:tc>
          <w:tcPr>
            <w:tcW w:w="1418" w:type="dxa"/>
            <w:shd w:val="clear" w:color="auto" w:fill="FFF2CC" w:themeFill="accent4" w:themeFillTint="33"/>
            <w:vAlign w:val="center"/>
          </w:tcPr>
          <w:p w14:paraId="413E083A" w14:textId="77777777" w:rsidR="00070E95" w:rsidRPr="00722C1D" w:rsidRDefault="00070E95" w:rsidP="002C5682">
            <w:pPr>
              <w:spacing w:before="100" w:after="100"/>
              <w:jc w:val="center"/>
              <w:rPr>
                <w:rFonts w:cstheme="minorHAnsi"/>
                <w:b/>
              </w:rPr>
            </w:pPr>
            <w:r w:rsidRPr="00722C1D">
              <w:rPr>
                <w:rFonts w:cstheme="minorHAnsi"/>
                <w:b/>
              </w:rPr>
              <w:t>Progressing towards excellence benchmarks</w:t>
            </w:r>
          </w:p>
        </w:tc>
        <w:tc>
          <w:tcPr>
            <w:tcW w:w="1418" w:type="dxa"/>
            <w:shd w:val="clear" w:color="auto" w:fill="FFF2CC" w:themeFill="accent4" w:themeFillTint="33"/>
            <w:vAlign w:val="center"/>
          </w:tcPr>
          <w:p w14:paraId="03CE7A68" w14:textId="77777777" w:rsidR="00070E95" w:rsidRPr="00722C1D" w:rsidRDefault="00070E95" w:rsidP="002C5682">
            <w:pPr>
              <w:spacing w:before="100" w:after="100"/>
              <w:jc w:val="center"/>
              <w:rPr>
                <w:rFonts w:cstheme="minorHAnsi"/>
                <w:b/>
              </w:rPr>
            </w:pPr>
            <w:r w:rsidRPr="00722C1D">
              <w:rPr>
                <w:rFonts w:cstheme="minorHAnsi"/>
                <w:b/>
              </w:rPr>
              <w:t>Approaching and meeting excellence benchmarks</w:t>
            </w:r>
          </w:p>
        </w:tc>
        <w:tc>
          <w:tcPr>
            <w:tcW w:w="1418" w:type="dxa"/>
            <w:shd w:val="clear" w:color="auto" w:fill="FFF2CC" w:themeFill="accent4" w:themeFillTint="33"/>
            <w:vAlign w:val="center"/>
          </w:tcPr>
          <w:p w14:paraId="233A9963" w14:textId="77777777" w:rsidR="00070E95" w:rsidRPr="00722C1D" w:rsidRDefault="00070E95" w:rsidP="002C5682">
            <w:pPr>
              <w:spacing w:before="100" w:after="100"/>
              <w:jc w:val="center"/>
              <w:rPr>
                <w:rFonts w:cstheme="minorHAnsi"/>
                <w:b/>
              </w:rPr>
            </w:pPr>
            <w:r w:rsidRPr="00722C1D">
              <w:rPr>
                <w:rFonts w:cstheme="minorHAnsi"/>
                <w:b/>
              </w:rPr>
              <w:t>Meeting excellence benchmarks</w:t>
            </w:r>
          </w:p>
        </w:tc>
        <w:tc>
          <w:tcPr>
            <w:tcW w:w="1418" w:type="dxa"/>
            <w:shd w:val="clear" w:color="auto" w:fill="FFF2CC" w:themeFill="accent4" w:themeFillTint="33"/>
            <w:vAlign w:val="center"/>
          </w:tcPr>
          <w:p w14:paraId="1A1B27E2" w14:textId="77777777" w:rsidR="00070E95" w:rsidRPr="00722C1D" w:rsidRDefault="00070E95" w:rsidP="002C5682">
            <w:pPr>
              <w:spacing w:before="100" w:after="100"/>
              <w:jc w:val="center"/>
              <w:rPr>
                <w:rFonts w:cstheme="minorHAnsi"/>
                <w:b/>
              </w:rPr>
            </w:pPr>
            <w:r w:rsidRPr="00722C1D">
              <w:rPr>
                <w:rFonts w:cstheme="minorHAnsi"/>
                <w:b/>
              </w:rPr>
              <w:t>Meeting and exceeding excellence benchmarks</w:t>
            </w:r>
          </w:p>
        </w:tc>
      </w:tr>
      <w:tr w:rsidR="00CD3D64" w14:paraId="687F57A4" w14:textId="77777777" w:rsidTr="002C5682">
        <w:tc>
          <w:tcPr>
            <w:tcW w:w="2547" w:type="dxa"/>
          </w:tcPr>
          <w:p w14:paraId="0C8FFED3" w14:textId="101AFAD3" w:rsidR="00CD3D64" w:rsidRPr="007263CF" w:rsidRDefault="00CD3D64" w:rsidP="00CD3D64">
            <w:pPr>
              <w:spacing w:before="100" w:after="100"/>
              <w:rPr>
                <w:rFonts w:cstheme="minorHAnsi"/>
                <w:i/>
                <w:sz w:val="22"/>
              </w:rPr>
            </w:pPr>
            <w:r w:rsidRPr="00070E95">
              <w:rPr>
                <w:rFonts w:cstheme="minorHAnsi"/>
                <w:i/>
                <w:sz w:val="22"/>
              </w:rPr>
              <w:t>Excellence in teaching is underpinned by a commitment to continuous improvement in educational practice and outcomes driven by reflective, evidence-based practice</w:t>
            </w:r>
          </w:p>
        </w:tc>
        <w:tc>
          <w:tcPr>
            <w:tcW w:w="7090" w:type="dxa"/>
            <w:gridSpan w:val="5"/>
          </w:tcPr>
          <w:p w14:paraId="53D4D057" w14:textId="78FF47EC" w:rsidR="00CD3D64" w:rsidRPr="008C3E06" w:rsidRDefault="00CD3D64" w:rsidP="00E23D87">
            <w:pPr>
              <w:jc w:val="center"/>
              <w:rPr>
                <w:rFonts w:cstheme="minorHAnsi"/>
                <w:sz w:val="22"/>
              </w:rPr>
            </w:pPr>
            <w:r>
              <w:rPr>
                <w:rFonts w:cstheme="minorHAnsi"/>
                <w:sz w:val="22"/>
              </w:rPr>
              <w:sym w:font="Wingdings" w:char="F074"/>
            </w:r>
            <w:r w:rsidRPr="008C3E06">
              <w:rPr>
                <w:rFonts w:cstheme="minorHAnsi"/>
                <w:sz w:val="22"/>
              </w:rPr>
              <w:t>---------------------------------------------------</w:t>
            </w:r>
            <w:ins w:id="95" w:author="Rodrigo Carlessi" w:date="2023-06-01T14:30:00Z">
              <w:r w:rsidR="00E65F35">
                <w:rPr>
                  <w:rFonts w:cstheme="minorHAnsi"/>
                  <w:sz w:val="22"/>
                </w:rPr>
                <w:t>X</w:t>
              </w:r>
            </w:ins>
            <w:r w:rsidRPr="008C3E06">
              <w:rPr>
                <w:rFonts w:cstheme="minorHAnsi"/>
                <w:sz w:val="22"/>
              </w:rPr>
              <w:t>--------------------------------------------</w:t>
            </w:r>
            <w:r>
              <w:rPr>
                <w:rFonts w:cstheme="minorHAnsi"/>
                <w:sz w:val="22"/>
              </w:rPr>
              <w:sym w:font="Wingdings" w:char="F074"/>
            </w:r>
          </w:p>
          <w:p w14:paraId="26498CEC" w14:textId="77777777" w:rsidR="00CD3D64" w:rsidRPr="008C3E06" w:rsidRDefault="00CD3D64" w:rsidP="00CD3D64">
            <w:pPr>
              <w:rPr>
                <w:rFonts w:cstheme="minorHAnsi"/>
              </w:rPr>
            </w:pPr>
            <w:r w:rsidRPr="008C3E06">
              <w:rPr>
                <w:rFonts w:cstheme="minorHAnsi"/>
              </w:rPr>
              <w:t>(Please place an X on the line to indicate the reviewee’s level)</w:t>
            </w:r>
          </w:p>
          <w:p w14:paraId="6EB0021D" w14:textId="77777777" w:rsidR="00CD3D64" w:rsidRPr="008C3E06" w:rsidRDefault="00CD3D64" w:rsidP="00CD3D64">
            <w:pPr>
              <w:rPr>
                <w:rFonts w:cstheme="minorHAnsi"/>
              </w:rPr>
            </w:pPr>
            <w:r w:rsidRPr="008C3E06">
              <w:rPr>
                <w:rFonts w:cstheme="minorHAnsi"/>
              </w:rPr>
              <w:t>Comments:</w:t>
            </w:r>
          </w:p>
          <w:p w14:paraId="581E11D7" w14:textId="49837618" w:rsidR="00CD3D64" w:rsidRDefault="00CD3D64" w:rsidP="00CD3D64">
            <w:pPr>
              <w:rPr>
                <w:rFonts w:cstheme="minorHAnsi"/>
                <w:sz w:val="22"/>
              </w:rPr>
            </w:pPr>
          </w:p>
          <w:p w14:paraId="185F1261" w14:textId="7E32AEE3" w:rsidR="0023045E" w:rsidRPr="0023045E" w:rsidDel="00052463" w:rsidRDefault="0023045E" w:rsidP="0023045E">
            <w:pPr>
              <w:rPr>
                <w:del w:id="96" w:author="Rodrigo Carlessi" w:date="2023-06-02T14:48:00Z"/>
                <w:rFonts w:cstheme="minorHAnsi"/>
                <w:sz w:val="22"/>
              </w:rPr>
            </w:pPr>
            <w:r w:rsidRPr="0023045E">
              <w:rPr>
                <w:rFonts w:cstheme="minorHAnsi"/>
                <w:sz w:val="22"/>
              </w:rPr>
              <w:t xml:space="preserve">As a </w:t>
            </w:r>
            <w:del w:id="97" w:author="Rodrigo Carlessi" w:date="2023-06-02T14:48:00Z">
              <w:r w:rsidRPr="0023045E" w:rsidDel="00052463">
                <w:rPr>
                  <w:rFonts w:cstheme="minorHAnsi"/>
                  <w:sz w:val="22"/>
                </w:rPr>
                <w:delText>r</w:delText>
              </w:r>
            </w:del>
            <w:ins w:id="98" w:author="Rodrigo Carlessi" w:date="2023-06-02T14:48:00Z">
              <w:r w:rsidR="00052463">
                <w:rPr>
                  <w:rFonts w:cstheme="minorHAnsi"/>
                  <w:sz w:val="22"/>
                </w:rPr>
                <w:t>R</w:t>
              </w:r>
            </w:ins>
            <w:r w:rsidRPr="0023045E">
              <w:rPr>
                <w:rFonts w:cstheme="minorHAnsi"/>
                <w:sz w:val="22"/>
              </w:rPr>
              <w:t xml:space="preserve">esearch </w:t>
            </w:r>
            <w:del w:id="99" w:author="Rodrigo Carlessi" w:date="2023-06-02T14:48:00Z">
              <w:r w:rsidRPr="0023045E" w:rsidDel="00052463">
                <w:rPr>
                  <w:rFonts w:cstheme="minorHAnsi"/>
                  <w:sz w:val="22"/>
                </w:rPr>
                <w:delText>a</w:delText>
              </w:r>
            </w:del>
            <w:ins w:id="100" w:author="Rodrigo Carlessi" w:date="2023-06-02T14:48:00Z">
              <w:r w:rsidR="00052463">
                <w:rPr>
                  <w:rFonts w:cstheme="minorHAnsi"/>
                  <w:sz w:val="22"/>
                </w:rPr>
                <w:t>A</w:t>
              </w:r>
            </w:ins>
            <w:r w:rsidRPr="0023045E">
              <w:rPr>
                <w:rFonts w:cstheme="minorHAnsi"/>
                <w:sz w:val="22"/>
              </w:rPr>
              <w:t xml:space="preserve">cademic, my contribution to formal unit teaching is limited to </w:t>
            </w:r>
          </w:p>
          <w:p w14:paraId="1250DA80" w14:textId="77777777" w:rsidR="0023045E" w:rsidRPr="0023045E" w:rsidRDefault="0023045E" w:rsidP="0023045E">
            <w:pPr>
              <w:rPr>
                <w:rFonts w:cstheme="minorHAnsi"/>
                <w:sz w:val="22"/>
              </w:rPr>
            </w:pPr>
            <w:r w:rsidRPr="0023045E">
              <w:rPr>
                <w:rFonts w:cstheme="minorHAnsi"/>
                <w:sz w:val="22"/>
              </w:rPr>
              <w:t xml:space="preserve">guest lectures and a few niche content lectures in courses coordinated by other academics. However, my overall contribution to teaching also includes supervision of Honours and HDR students, and the assessment of work of students outside my direct supervision, such as research proposals, seminars, literature reviews, and final papers and theses. </w:t>
            </w:r>
          </w:p>
          <w:p w14:paraId="42DB0A03" w14:textId="77777777" w:rsidR="0023045E" w:rsidRPr="0023045E" w:rsidRDefault="0023045E" w:rsidP="0023045E">
            <w:pPr>
              <w:rPr>
                <w:rFonts w:cstheme="minorHAnsi"/>
                <w:sz w:val="22"/>
              </w:rPr>
            </w:pPr>
            <w:r w:rsidRPr="0023045E">
              <w:rPr>
                <w:rFonts w:cstheme="minorHAnsi"/>
                <w:sz w:val="22"/>
              </w:rPr>
              <w:t xml:space="preserve"> </w:t>
            </w:r>
          </w:p>
          <w:p w14:paraId="681BE0B1" w14:textId="77777777" w:rsidR="0023045E" w:rsidRPr="0023045E" w:rsidRDefault="0023045E" w:rsidP="0023045E">
            <w:pPr>
              <w:rPr>
                <w:rFonts w:cstheme="minorHAnsi"/>
                <w:sz w:val="22"/>
              </w:rPr>
            </w:pPr>
            <w:r w:rsidRPr="0023045E">
              <w:rPr>
                <w:rFonts w:cstheme="minorHAnsi"/>
                <w:sz w:val="22"/>
              </w:rPr>
              <w:t>A critical aspect of my approach is the commitment to gathering feedback from various stakeholders, showcasing my intent to continually evaluate and improve my teaching practices. After each guest lecture, I actively seek feedback from the unit coordinators, ensuring I gain insight into the effectiveness of my delivery, the relevance of the content, and the impact on student learning. This feedback provides me with a different perspective on my teaching and allows me to adjust my approach accordingly to enhance future sessions.</w:t>
            </w:r>
          </w:p>
          <w:p w14:paraId="1087CAB5" w14:textId="77777777" w:rsidR="0023045E" w:rsidRPr="0023045E" w:rsidRDefault="0023045E" w:rsidP="0023045E">
            <w:pPr>
              <w:rPr>
                <w:rFonts w:cstheme="minorHAnsi"/>
                <w:sz w:val="22"/>
              </w:rPr>
            </w:pPr>
          </w:p>
          <w:p w14:paraId="44784484" w14:textId="77777777" w:rsidR="0023045E" w:rsidRPr="0023045E" w:rsidRDefault="0023045E" w:rsidP="0023045E">
            <w:pPr>
              <w:rPr>
                <w:rFonts w:cstheme="minorHAnsi"/>
                <w:sz w:val="22"/>
              </w:rPr>
            </w:pPr>
            <w:r w:rsidRPr="0023045E">
              <w:rPr>
                <w:rFonts w:cstheme="minorHAnsi"/>
                <w:sz w:val="22"/>
              </w:rPr>
              <w:t>My role in supervising PhD and Honours students also allows for continuous evaluation of my teaching. By maintaining regular consultation with the Director of Graduate Studies, I ensure that I am up to date with course requirements and expectations. This allows me to tailor my supervision and guidance in a way that aligns with the objectives of the course and enhances the learning outcomes of the students.</w:t>
            </w:r>
          </w:p>
          <w:p w14:paraId="54E94FB9" w14:textId="77777777" w:rsidR="0023045E" w:rsidRPr="0023045E" w:rsidRDefault="0023045E" w:rsidP="0023045E">
            <w:pPr>
              <w:rPr>
                <w:rFonts w:cstheme="minorHAnsi"/>
                <w:sz w:val="22"/>
              </w:rPr>
            </w:pPr>
          </w:p>
          <w:p w14:paraId="15A448E5" w14:textId="77777777" w:rsidR="0023045E" w:rsidRPr="0023045E" w:rsidRDefault="0023045E" w:rsidP="0023045E">
            <w:pPr>
              <w:rPr>
                <w:rFonts w:cstheme="minorHAnsi"/>
                <w:sz w:val="22"/>
              </w:rPr>
            </w:pPr>
            <w:r w:rsidRPr="0023045E">
              <w:rPr>
                <w:rFonts w:cstheme="minorHAnsi"/>
                <w:sz w:val="22"/>
              </w:rPr>
              <w:t xml:space="preserve">Finally, in my role of assessing research </w:t>
            </w:r>
            <w:proofErr w:type="gramStart"/>
            <w:r w:rsidRPr="0023045E">
              <w:rPr>
                <w:rFonts w:cstheme="minorHAnsi"/>
                <w:sz w:val="22"/>
              </w:rPr>
              <w:t>students</w:t>
            </w:r>
            <w:proofErr w:type="gramEnd"/>
            <w:r w:rsidRPr="0023045E">
              <w:rPr>
                <w:rFonts w:cstheme="minorHAnsi"/>
                <w:sz w:val="22"/>
              </w:rPr>
              <w:t xml:space="preserve"> outputs, I engage in a broader evaluative strategy that strengthens the overall quality of our academic programs. My input serves to standardise and enhance the academic rigour across the cohorts and provides students with valuable perspectives grounded in my research expertise and experience.</w:t>
            </w:r>
          </w:p>
          <w:p w14:paraId="5A8D471E" w14:textId="77777777" w:rsidR="0023045E" w:rsidRPr="0023045E" w:rsidRDefault="0023045E" w:rsidP="0023045E">
            <w:pPr>
              <w:rPr>
                <w:rFonts w:cstheme="minorHAnsi"/>
                <w:sz w:val="22"/>
              </w:rPr>
            </w:pPr>
          </w:p>
          <w:p w14:paraId="7CCD3BE2" w14:textId="78EE2023" w:rsidR="00CD3D64" w:rsidRDefault="0023045E" w:rsidP="0023045E">
            <w:pPr>
              <w:rPr>
                <w:rFonts w:cstheme="minorHAnsi"/>
                <w:sz w:val="22"/>
              </w:rPr>
            </w:pPr>
            <w:r w:rsidRPr="0023045E">
              <w:rPr>
                <w:rFonts w:cstheme="minorHAnsi"/>
                <w:sz w:val="22"/>
              </w:rPr>
              <w:t>In conclusion, my approach to teaching involves purposeful selection of evaluative strategies engaging multiple stakeholders. This enables me to assess the effectiveness of my teaching and learning, thereby continually enhancing my practice, improving course quality, and ultimately, fostering optimal student learning outcomes.</w:t>
            </w:r>
          </w:p>
        </w:tc>
      </w:tr>
      <w:tr w:rsidR="00CD3D64" w14:paraId="431CCD9F" w14:textId="77777777" w:rsidTr="002C5682">
        <w:tc>
          <w:tcPr>
            <w:tcW w:w="2547" w:type="dxa"/>
          </w:tcPr>
          <w:p w14:paraId="7852293C" w14:textId="0B95F879" w:rsidR="00CD3D64" w:rsidRPr="00070E95" w:rsidRDefault="00CD3D64" w:rsidP="00CD3D64">
            <w:pPr>
              <w:spacing w:before="100" w:after="100"/>
              <w:rPr>
                <w:rFonts w:cstheme="minorHAnsi"/>
                <w:i/>
                <w:sz w:val="22"/>
              </w:rPr>
            </w:pPr>
            <w:r w:rsidRPr="00070E95">
              <w:rPr>
                <w:rFonts w:cstheme="minorHAnsi"/>
                <w:i/>
                <w:sz w:val="22"/>
              </w:rPr>
              <w:t>Excellent teachers select evaluative strategies that engage multiple stakeholders to assess the effectiveness of teaching and learning to enhance their</w:t>
            </w:r>
            <w:del w:id="101" w:author="Rodrigo Carlessi" w:date="2023-06-01T14:33:00Z">
              <w:r w:rsidRPr="00070E95" w:rsidDel="00D0502C">
                <w:rPr>
                  <w:rFonts w:cstheme="minorHAnsi"/>
                  <w:i/>
                  <w:sz w:val="22"/>
                </w:rPr>
                <w:delText xml:space="preserve"> practic</w:delText>
              </w:r>
            </w:del>
            <w:ins w:id="102" w:author="Rodrigo Carlessi" w:date="2023-06-01T14:33:00Z">
              <w:r w:rsidR="00D0502C">
                <w:rPr>
                  <w:rFonts w:cstheme="minorHAnsi"/>
                  <w:i/>
                  <w:sz w:val="22"/>
                </w:rPr>
                <w:pgNum/>
              </w:r>
              <w:proofErr w:type="spellStart"/>
              <w:r w:rsidR="00D0502C">
                <w:rPr>
                  <w:rFonts w:cstheme="minorHAnsi"/>
                  <w:i/>
                  <w:sz w:val="22"/>
                </w:rPr>
                <w:t>ractice</w:t>
              </w:r>
            </w:ins>
            <w:r w:rsidRPr="00070E95">
              <w:rPr>
                <w:rFonts w:cstheme="minorHAnsi"/>
                <w:i/>
                <w:sz w:val="22"/>
              </w:rPr>
              <w:t>e</w:t>
            </w:r>
            <w:proofErr w:type="spellEnd"/>
            <w:r w:rsidRPr="00070E95">
              <w:rPr>
                <w:rFonts w:cstheme="minorHAnsi"/>
                <w:i/>
                <w:sz w:val="22"/>
              </w:rPr>
              <w:t xml:space="preserve">, course </w:t>
            </w:r>
            <w:r w:rsidRPr="00070E95">
              <w:rPr>
                <w:rFonts w:cstheme="minorHAnsi"/>
                <w:i/>
                <w:sz w:val="22"/>
              </w:rPr>
              <w:lastRenderedPageBreak/>
              <w:t>quality and student learning outcomes</w:t>
            </w:r>
          </w:p>
        </w:tc>
        <w:tc>
          <w:tcPr>
            <w:tcW w:w="7090" w:type="dxa"/>
            <w:gridSpan w:val="5"/>
          </w:tcPr>
          <w:p w14:paraId="4F939574" w14:textId="77777777" w:rsidR="0023045E" w:rsidRPr="008C3E06" w:rsidRDefault="0023045E" w:rsidP="0023045E">
            <w:pPr>
              <w:jc w:val="center"/>
              <w:rPr>
                <w:rFonts w:cstheme="minorHAnsi"/>
                <w:sz w:val="22"/>
              </w:rPr>
            </w:pPr>
            <w:r>
              <w:rPr>
                <w:rFonts w:cstheme="minorHAnsi"/>
                <w:sz w:val="22"/>
              </w:rPr>
              <w:lastRenderedPageBreak/>
              <w:sym w:font="Wingdings" w:char="F074"/>
            </w:r>
            <w:r w:rsidRPr="008C3E06">
              <w:rPr>
                <w:rFonts w:cstheme="minorHAnsi"/>
                <w:sz w:val="22"/>
              </w:rPr>
              <w:t>-----------------------------------------------------------------------------------------------</w:t>
            </w:r>
            <w:r>
              <w:rPr>
                <w:rFonts w:cstheme="minorHAnsi"/>
                <w:sz w:val="22"/>
              </w:rPr>
              <w:sym w:font="Wingdings" w:char="F074"/>
            </w:r>
          </w:p>
          <w:p w14:paraId="6BD96478" w14:textId="77777777" w:rsidR="0023045E" w:rsidRPr="008C3E06" w:rsidRDefault="0023045E" w:rsidP="0023045E">
            <w:pPr>
              <w:rPr>
                <w:rFonts w:cstheme="minorHAnsi"/>
              </w:rPr>
            </w:pPr>
            <w:r w:rsidRPr="008C3E06">
              <w:rPr>
                <w:rFonts w:cstheme="minorHAnsi"/>
              </w:rPr>
              <w:t>(Please place an X on the line to indicate the reviewee’s level)</w:t>
            </w:r>
          </w:p>
          <w:p w14:paraId="0DF04DED" w14:textId="77777777" w:rsidR="0023045E" w:rsidRPr="008C3E06" w:rsidRDefault="0023045E" w:rsidP="0023045E">
            <w:pPr>
              <w:rPr>
                <w:rFonts w:cstheme="minorHAnsi"/>
              </w:rPr>
            </w:pPr>
            <w:r w:rsidRPr="008C3E06">
              <w:rPr>
                <w:rFonts w:cstheme="minorHAnsi"/>
              </w:rPr>
              <w:t>Comments:</w:t>
            </w:r>
          </w:p>
          <w:p w14:paraId="1FD0EDD7" w14:textId="77777777" w:rsidR="0023045E" w:rsidRDefault="0023045E" w:rsidP="00D55AF5">
            <w:pPr>
              <w:jc w:val="both"/>
              <w:rPr>
                <w:rFonts w:cstheme="minorHAnsi"/>
                <w:sz w:val="22"/>
              </w:rPr>
            </w:pPr>
          </w:p>
          <w:p w14:paraId="0A358ADC" w14:textId="598AA186" w:rsidR="0023045E" w:rsidRPr="00D55AF5" w:rsidRDefault="0023045E" w:rsidP="00D55AF5">
            <w:pPr>
              <w:jc w:val="both"/>
              <w:rPr>
                <w:rFonts w:cstheme="minorHAnsi"/>
                <w:sz w:val="22"/>
              </w:rPr>
            </w:pPr>
            <w:r>
              <w:rPr>
                <w:rFonts w:cstheme="minorHAnsi"/>
                <w:sz w:val="22"/>
              </w:rPr>
              <w:t>Detailed above.</w:t>
            </w:r>
          </w:p>
        </w:tc>
      </w:tr>
      <w:tr w:rsidR="00CD3D64" w14:paraId="7C02C155" w14:textId="77777777" w:rsidTr="002C5682">
        <w:tc>
          <w:tcPr>
            <w:tcW w:w="2547" w:type="dxa"/>
          </w:tcPr>
          <w:p w14:paraId="43093357" w14:textId="2DAF0CE0" w:rsidR="00CD3D64" w:rsidRPr="006275B9" w:rsidRDefault="00CD3D64" w:rsidP="00CD3D64">
            <w:pPr>
              <w:spacing w:before="100" w:after="100"/>
              <w:rPr>
                <w:rFonts w:cstheme="minorHAnsi"/>
                <w:i/>
                <w:sz w:val="22"/>
              </w:rPr>
            </w:pPr>
            <w:r w:rsidRPr="00070E95">
              <w:rPr>
                <w:rFonts w:cstheme="minorHAnsi"/>
                <w:i/>
                <w:sz w:val="22"/>
              </w:rPr>
              <w:t xml:space="preserve">Through reflection and </w:t>
            </w:r>
            <w:proofErr w:type="gramStart"/>
            <w:r w:rsidRPr="00070E95">
              <w:rPr>
                <w:rFonts w:cstheme="minorHAnsi"/>
                <w:i/>
                <w:sz w:val="22"/>
              </w:rPr>
              <w:t>evidence based</w:t>
            </w:r>
            <w:proofErr w:type="gramEnd"/>
            <w:r w:rsidRPr="00070E95">
              <w:rPr>
                <w:rFonts w:cstheme="minorHAnsi"/>
                <w:i/>
                <w:sz w:val="22"/>
              </w:rPr>
              <w:t xml:space="preserve"> practice they design and implement innovative approaches to learning and teaching and contribute to the Scholarship of Learning and Teaching</w:t>
            </w:r>
          </w:p>
        </w:tc>
        <w:tc>
          <w:tcPr>
            <w:tcW w:w="7090" w:type="dxa"/>
            <w:gridSpan w:val="5"/>
          </w:tcPr>
          <w:p w14:paraId="432A2610" w14:textId="2DEAB4D0" w:rsidR="00CD3D64" w:rsidRPr="008264C1" w:rsidRDefault="00CD3D64" w:rsidP="00E23D87">
            <w:pPr>
              <w:jc w:val="center"/>
              <w:rPr>
                <w:rFonts w:cstheme="minorHAnsi"/>
                <w:sz w:val="22"/>
              </w:rPr>
            </w:pPr>
            <w:r w:rsidRPr="008264C1">
              <w:rPr>
                <w:rFonts w:cstheme="minorHAnsi"/>
                <w:sz w:val="22"/>
              </w:rPr>
              <w:sym w:font="Wingdings" w:char="F074"/>
            </w:r>
            <w:r w:rsidRPr="008264C1">
              <w:rPr>
                <w:rFonts w:cstheme="minorHAnsi"/>
                <w:sz w:val="22"/>
              </w:rPr>
              <w:t>--------------------------------------------------------</w:t>
            </w:r>
            <w:ins w:id="103" w:author="Rodrigo Carlessi" w:date="2023-06-14T10:12:00Z">
              <w:r w:rsidR="008264C1">
                <w:rPr>
                  <w:rFonts w:cstheme="minorHAnsi"/>
                  <w:sz w:val="22"/>
                </w:rPr>
                <w:t>X</w:t>
              </w:r>
            </w:ins>
            <w:r w:rsidRPr="008264C1">
              <w:rPr>
                <w:rFonts w:cstheme="minorHAnsi"/>
                <w:sz w:val="22"/>
              </w:rPr>
              <w:t>---------------------------------------</w:t>
            </w:r>
            <w:r w:rsidRPr="008264C1">
              <w:rPr>
                <w:rFonts w:cstheme="minorHAnsi"/>
                <w:sz w:val="22"/>
              </w:rPr>
              <w:sym w:font="Wingdings" w:char="F074"/>
            </w:r>
          </w:p>
          <w:p w14:paraId="43031EE3" w14:textId="77777777" w:rsidR="00CD3D64" w:rsidRPr="008264C1" w:rsidRDefault="00CD3D64" w:rsidP="00CD3D64">
            <w:pPr>
              <w:rPr>
                <w:rFonts w:cstheme="minorHAnsi"/>
              </w:rPr>
            </w:pPr>
            <w:r w:rsidRPr="008264C1">
              <w:rPr>
                <w:rFonts w:cstheme="minorHAnsi"/>
              </w:rPr>
              <w:t>(Please place an X on the line to indicate the reviewee’s level)</w:t>
            </w:r>
          </w:p>
          <w:p w14:paraId="69C4B398" w14:textId="77777777" w:rsidR="00CD3D64" w:rsidRPr="008264C1" w:rsidRDefault="00CD3D64" w:rsidP="00CD3D64">
            <w:pPr>
              <w:rPr>
                <w:rFonts w:cstheme="minorHAnsi"/>
              </w:rPr>
            </w:pPr>
            <w:r w:rsidRPr="008264C1">
              <w:rPr>
                <w:rFonts w:cstheme="minorHAnsi"/>
              </w:rPr>
              <w:t>Comments:</w:t>
            </w:r>
          </w:p>
          <w:p w14:paraId="3A2AB2D9" w14:textId="16903090" w:rsidR="00CD3D64" w:rsidRPr="008264C1" w:rsidRDefault="00CD3D64" w:rsidP="00CD3D64">
            <w:pPr>
              <w:rPr>
                <w:rFonts w:cstheme="minorHAnsi"/>
                <w:sz w:val="22"/>
              </w:rPr>
            </w:pPr>
          </w:p>
          <w:p w14:paraId="514EA766" w14:textId="77777777" w:rsidR="008264C1" w:rsidRPr="008264C1" w:rsidRDefault="008264C1" w:rsidP="008264C1">
            <w:pPr>
              <w:spacing w:after="0" w:line="240" w:lineRule="auto"/>
              <w:rPr>
                <w:ins w:id="104" w:author="Rodrigo Carlessi" w:date="2023-06-14T10:09:00Z"/>
                <w:rFonts w:cstheme="minorHAnsi"/>
                <w:sz w:val="22"/>
                <w:rPrChange w:id="105" w:author="Rodrigo Carlessi" w:date="2023-06-14T10:09:00Z">
                  <w:rPr>
                    <w:ins w:id="106" w:author="Rodrigo Carlessi" w:date="2023-06-14T10:09:00Z"/>
                    <w:rFonts w:cstheme="minorHAnsi"/>
                    <w:color w:val="FF0000"/>
                    <w:sz w:val="22"/>
                  </w:rPr>
                </w:rPrChange>
              </w:rPr>
            </w:pPr>
            <w:ins w:id="107" w:author="Rodrigo Carlessi" w:date="2023-06-14T10:09:00Z">
              <w:r w:rsidRPr="008264C1">
                <w:rPr>
                  <w:rFonts w:cstheme="minorHAnsi"/>
                  <w:sz w:val="22"/>
                  <w:rPrChange w:id="108" w:author="Rodrigo Carlessi" w:date="2023-06-14T10:09:00Z">
                    <w:rPr>
                      <w:rFonts w:cstheme="minorHAnsi"/>
                      <w:color w:val="FF0000"/>
                      <w:sz w:val="22"/>
                    </w:rPr>
                  </w:rPrChange>
                </w:rPr>
                <w:t>My approach to teaching is rooted in continuous improvement, and I actively seek opportunities to reflect, innovate, and contribute to the scholarship of learning and teaching. The cornerstone of this approach is evidence-based practice, where I incorporate the latest research findings in education to optimise my teaching strategies. This is a dynamic process where I continually assess and refine my approach to better serve my students and meet their diverse needs.</w:t>
              </w:r>
            </w:ins>
          </w:p>
          <w:p w14:paraId="5178E01A" w14:textId="77777777" w:rsidR="008264C1" w:rsidRPr="008264C1" w:rsidRDefault="008264C1" w:rsidP="008264C1">
            <w:pPr>
              <w:spacing w:after="0" w:line="240" w:lineRule="auto"/>
              <w:rPr>
                <w:ins w:id="109" w:author="Rodrigo Carlessi" w:date="2023-06-14T10:09:00Z"/>
                <w:rFonts w:cstheme="minorHAnsi"/>
                <w:sz w:val="22"/>
                <w:rPrChange w:id="110" w:author="Rodrigo Carlessi" w:date="2023-06-14T10:09:00Z">
                  <w:rPr>
                    <w:ins w:id="111" w:author="Rodrigo Carlessi" w:date="2023-06-14T10:09:00Z"/>
                    <w:rFonts w:cstheme="minorHAnsi"/>
                    <w:color w:val="FF0000"/>
                    <w:sz w:val="22"/>
                  </w:rPr>
                </w:rPrChange>
              </w:rPr>
            </w:pPr>
          </w:p>
          <w:p w14:paraId="253A1C70" w14:textId="155A399A" w:rsidR="008264C1" w:rsidRPr="008264C1" w:rsidRDefault="008264C1" w:rsidP="008264C1">
            <w:pPr>
              <w:spacing w:after="0" w:line="240" w:lineRule="auto"/>
              <w:rPr>
                <w:ins w:id="112" w:author="Rodrigo Carlessi" w:date="2023-06-14T10:09:00Z"/>
                <w:rFonts w:cstheme="minorHAnsi"/>
                <w:sz w:val="22"/>
                <w:rPrChange w:id="113" w:author="Rodrigo Carlessi" w:date="2023-06-14T10:09:00Z">
                  <w:rPr>
                    <w:ins w:id="114" w:author="Rodrigo Carlessi" w:date="2023-06-14T10:09:00Z"/>
                    <w:rFonts w:cstheme="minorHAnsi"/>
                    <w:color w:val="FF0000"/>
                    <w:sz w:val="22"/>
                  </w:rPr>
                </w:rPrChange>
              </w:rPr>
            </w:pPr>
            <w:ins w:id="115" w:author="Rodrigo Carlessi" w:date="2023-06-14T10:09:00Z">
              <w:r w:rsidRPr="008264C1">
                <w:rPr>
                  <w:rFonts w:cstheme="minorHAnsi"/>
                  <w:sz w:val="22"/>
                  <w:rPrChange w:id="116" w:author="Rodrigo Carlessi" w:date="2023-06-14T10:09:00Z">
                    <w:rPr>
                      <w:rFonts w:cstheme="minorHAnsi"/>
                      <w:color w:val="FF0000"/>
                      <w:sz w:val="22"/>
                    </w:rPr>
                  </w:rPrChange>
                </w:rPr>
                <w:t xml:space="preserve">One of the ways I enhance my teaching is through regular reflection on my practice. I actively seek feedback from my colleagues and </w:t>
              </w:r>
              <w:proofErr w:type="gramStart"/>
              <w:r w:rsidRPr="008264C1">
                <w:rPr>
                  <w:rFonts w:cstheme="minorHAnsi"/>
                  <w:sz w:val="22"/>
                  <w:rPrChange w:id="117" w:author="Rodrigo Carlessi" w:date="2023-06-14T10:09:00Z">
                    <w:rPr>
                      <w:rFonts w:cstheme="minorHAnsi"/>
                      <w:color w:val="FF0000"/>
                      <w:sz w:val="22"/>
                    </w:rPr>
                  </w:rPrChange>
                </w:rPr>
                <w:t>mentors, and</w:t>
              </w:r>
              <w:proofErr w:type="gramEnd"/>
              <w:r w:rsidRPr="008264C1">
                <w:rPr>
                  <w:rFonts w:cstheme="minorHAnsi"/>
                  <w:sz w:val="22"/>
                  <w:rPrChange w:id="118" w:author="Rodrigo Carlessi" w:date="2023-06-14T10:09:00Z">
                    <w:rPr>
                      <w:rFonts w:cstheme="minorHAnsi"/>
                      <w:color w:val="FF0000"/>
                      <w:sz w:val="22"/>
                    </w:rPr>
                  </w:rPrChange>
                </w:rPr>
                <w:t xml:space="preserve"> use this feedback to identify areas for growth. Reflection also allows me to recognise successful strategies that I can further build on. These insights guide the development of my teaching philosophy and inform my pedagogical decisions.</w:t>
              </w:r>
            </w:ins>
          </w:p>
          <w:p w14:paraId="4161CA1B" w14:textId="77777777" w:rsidR="008264C1" w:rsidRPr="008264C1" w:rsidRDefault="008264C1" w:rsidP="008264C1">
            <w:pPr>
              <w:spacing w:after="0" w:line="240" w:lineRule="auto"/>
              <w:rPr>
                <w:ins w:id="119" w:author="Rodrigo Carlessi" w:date="2023-06-14T10:09:00Z"/>
                <w:rFonts w:cstheme="minorHAnsi"/>
                <w:sz w:val="22"/>
                <w:rPrChange w:id="120" w:author="Rodrigo Carlessi" w:date="2023-06-14T10:09:00Z">
                  <w:rPr>
                    <w:ins w:id="121" w:author="Rodrigo Carlessi" w:date="2023-06-14T10:09:00Z"/>
                    <w:rFonts w:cstheme="minorHAnsi"/>
                    <w:color w:val="FF0000"/>
                    <w:sz w:val="22"/>
                  </w:rPr>
                </w:rPrChange>
              </w:rPr>
            </w:pPr>
          </w:p>
          <w:p w14:paraId="5F934A58" w14:textId="1F3C4C7C" w:rsidR="008264C1" w:rsidRPr="008264C1" w:rsidRDefault="008264C1" w:rsidP="008264C1">
            <w:pPr>
              <w:spacing w:after="0" w:line="240" w:lineRule="auto"/>
              <w:rPr>
                <w:ins w:id="122" w:author="Rodrigo Carlessi" w:date="2023-06-14T10:09:00Z"/>
                <w:rFonts w:cstheme="minorHAnsi"/>
                <w:sz w:val="22"/>
                <w:rPrChange w:id="123" w:author="Rodrigo Carlessi" w:date="2023-06-14T10:09:00Z">
                  <w:rPr>
                    <w:ins w:id="124" w:author="Rodrigo Carlessi" w:date="2023-06-14T10:09:00Z"/>
                    <w:rFonts w:cstheme="minorHAnsi"/>
                    <w:color w:val="FF0000"/>
                    <w:sz w:val="22"/>
                  </w:rPr>
                </w:rPrChange>
              </w:rPr>
            </w:pPr>
            <w:ins w:id="125" w:author="Rodrigo Carlessi" w:date="2023-06-14T10:09:00Z">
              <w:r w:rsidRPr="008264C1">
                <w:rPr>
                  <w:rFonts w:cstheme="minorHAnsi"/>
                  <w:sz w:val="22"/>
                  <w:rPrChange w:id="126" w:author="Rodrigo Carlessi" w:date="2023-06-14T10:09:00Z">
                    <w:rPr>
                      <w:rFonts w:cstheme="minorHAnsi"/>
                      <w:color w:val="FF0000"/>
                      <w:sz w:val="22"/>
                    </w:rPr>
                  </w:rPrChange>
                </w:rPr>
                <w:t>Furthermore, my commitment to innovation is demonstrated in my incorporation of a variety of teaching methods in my instruction, catering to different learning styles. I constantly adapt and update my materials to stay relevant and engage with my students effectively. This includes the use of digital technologies</w:t>
              </w:r>
            </w:ins>
            <w:ins w:id="127" w:author="Rodrigo Carlessi" w:date="2023-06-14T10:10:00Z">
              <w:r>
                <w:rPr>
                  <w:rFonts w:cstheme="minorHAnsi"/>
                  <w:sz w:val="22"/>
                </w:rPr>
                <w:t xml:space="preserve"> </w:t>
              </w:r>
            </w:ins>
            <w:ins w:id="128" w:author="Rodrigo Carlessi" w:date="2023-06-14T10:09:00Z">
              <w:r w:rsidRPr="008264C1">
                <w:rPr>
                  <w:rFonts w:cstheme="minorHAnsi"/>
                  <w:sz w:val="22"/>
                  <w:rPrChange w:id="129" w:author="Rodrigo Carlessi" w:date="2023-06-14T10:09:00Z">
                    <w:rPr>
                      <w:rFonts w:cstheme="minorHAnsi"/>
                      <w:color w:val="FF0000"/>
                      <w:sz w:val="22"/>
                    </w:rPr>
                  </w:rPrChange>
                </w:rPr>
                <w:t>and real-world applications to make learning more immersive and meaningful.</w:t>
              </w:r>
            </w:ins>
          </w:p>
          <w:p w14:paraId="3097F852" w14:textId="77777777" w:rsidR="008264C1" w:rsidRPr="008264C1" w:rsidRDefault="008264C1" w:rsidP="008264C1">
            <w:pPr>
              <w:spacing w:after="0" w:line="240" w:lineRule="auto"/>
              <w:rPr>
                <w:ins w:id="130" w:author="Rodrigo Carlessi" w:date="2023-06-14T10:09:00Z"/>
                <w:rFonts w:cstheme="minorHAnsi"/>
                <w:sz w:val="22"/>
                <w:rPrChange w:id="131" w:author="Rodrigo Carlessi" w:date="2023-06-14T10:09:00Z">
                  <w:rPr>
                    <w:ins w:id="132" w:author="Rodrigo Carlessi" w:date="2023-06-14T10:09:00Z"/>
                    <w:rFonts w:cstheme="minorHAnsi"/>
                    <w:color w:val="FF0000"/>
                    <w:sz w:val="22"/>
                  </w:rPr>
                </w:rPrChange>
              </w:rPr>
            </w:pPr>
          </w:p>
          <w:p w14:paraId="511E4046" w14:textId="77777777" w:rsidR="008264C1" w:rsidRPr="008264C1" w:rsidRDefault="008264C1" w:rsidP="008264C1">
            <w:pPr>
              <w:spacing w:after="0" w:line="240" w:lineRule="auto"/>
              <w:rPr>
                <w:ins w:id="133" w:author="Rodrigo Carlessi" w:date="2023-06-14T10:09:00Z"/>
                <w:rFonts w:cstheme="minorHAnsi"/>
                <w:sz w:val="22"/>
                <w:rPrChange w:id="134" w:author="Rodrigo Carlessi" w:date="2023-06-14T10:09:00Z">
                  <w:rPr>
                    <w:ins w:id="135" w:author="Rodrigo Carlessi" w:date="2023-06-14T10:09:00Z"/>
                    <w:rFonts w:cstheme="minorHAnsi"/>
                    <w:color w:val="FF0000"/>
                    <w:sz w:val="22"/>
                  </w:rPr>
                </w:rPrChange>
              </w:rPr>
            </w:pPr>
            <w:ins w:id="136" w:author="Rodrigo Carlessi" w:date="2023-06-14T10:09:00Z">
              <w:r w:rsidRPr="008264C1">
                <w:rPr>
                  <w:rFonts w:cstheme="minorHAnsi"/>
                  <w:sz w:val="22"/>
                  <w:rPrChange w:id="137" w:author="Rodrigo Carlessi" w:date="2023-06-14T10:09:00Z">
                    <w:rPr>
                      <w:rFonts w:cstheme="minorHAnsi"/>
                      <w:color w:val="FF0000"/>
                      <w:sz w:val="22"/>
                    </w:rPr>
                  </w:rPrChange>
                </w:rPr>
                <w:t>The pursuit of a Higher Education Academy (HEA) Fellowship is a crucial step in my continued professional development. This fellowship will provide me with an invaluable platform to engage with like-minded professionals, participate in cutting-edge workshops and seminars, and gain access to a wealth of resources on learning and teaching. By pursuing the HEA Fellowship, I aim to further improve my teaching skills, broaden my pedagogical understanding, and make a more significant contribution to the Scholarship of Learning and Teaching.</w:t>
              </w:r>
            </w:ins>
          </w:p>
          <w:p w14:paraId="10949925" w14:textId="77777777" w:rsidR="008264C1" w:rsidRPr="008264C1" w:rsidRDefault="008264C1" w:rsidP="008264C1">
            <w:pPr>
              <w:spacing w:after="0" w:line="240" w:lineRule="auto"/>
              <w:rPr>
                <w:ins w:id="138" w:author="Rodrigo Carlessi" w:date="2023-06-14T10:09:00Z"/>
                <w:rFonts w:cstheme="minorHAnsi"/>
                <w:sz w:val="22"/>
                <w:rPrChange w:id="139" w:author="Rodrigo Carlessi" w:date="2023-06-14T10:09:00Z">
                  <w:rPr>
                    <w:ins w:id="140" w:author="Rodrigo Carlessi" w:date="2023-06-14T10:09:00Z"/>
                    <w:rFonts w:cstheme="minorHAnsi"/>
                    <w:color w:val="FF0000"/>
                    <w:sz w:val="22"/>
                  </w:rPr>
                </w:rPrChange>
              </w:rPr>
            </w:pPr>
          </w:p>
          <w:p w14:paraId="098A9BD4" w14:textId="48D90320" w:rsidR="00977F0B" w:rsidRPr="008264C1" w:rsidDel="00B60B3E" w:rsidRDefault="008264C1" w:rsidP="008264C1">
            <w:pPr>
              <w:rPr>
                <w:del w:id="141" w:author="Rodrigo Carlessi" w:date="2023-06-02T14:50:00Z"/>
                <w:rFonts w:cstheme="minorHAnsi"/>
                <w:sz w:val="22"/>
                <w:rPrChange w:id="142" w:author="Rodrigo Carlessi" w:date="2023-06-14T10:09:00Z">
                  <w:rPr>
                    <w:del w:id="143" w:author="Rodrigo Carlessi" w:date="2023-06-02T14:50:00Z"/>
                    <w:rFonts w:cstheme="minorHAnsi"/>
                    <w:color w:val="FF0000"/>
                    <w:sz w:val="22"/>
                  </w:rPr>
                </w:rPrChange>
              </w:rPr>
            </w:pPr>
            <w:ins w:id="144" w:author="Rodrigo Carlessi" w:date="2023-06-14T10:09:00Z">
              <w:r w:rsidRPr="008264C1">
                <w:rPr>
                  <w:rFonts w:cstheme="minorHAnsi"/>
                  <w:sz w:val="22"/>
                  <w:rPrChange w:id="145" w:author="Rodrigo Carlessi" w:date="2023-06-14T10:09:00Z">
                    <w:rPr>
                      <w:rFonts w:cstheme="minorHAnsi"/>
                      <w:color w:val="FF0000"/>
                      <w:sz w:val="22"/>
                    </w:rPr>
                  </w:rPrChange>
                </w:rPr>
                <w:t>My ultimate goal is to equip my students with the necessary skills and knowledge to thrive in their future endeavours, and to contribute to the ongoing evolution of teaching practices in higher education.</w:t>
              </w:r>
            </w:ins>
            <w:del w:id="146" w:author="Rodrigo Carlessi" w:date="2023-06-02T14:50:00Z">
              <w:r w:rsidR="00977F0B" w:rsidRPr="008264C1" w:rsidDel="00B60B3E">
                <w:rPr>
                  <w:rFonts w:cstheme="minorHAnsi"/>
                  <w:sz w:val="22"/>
                  <w:rPrChange w:id="147" w:author="Rodrigo Carlessi" w:date="2023-06-14T10:09:00Z">
                    <w:rPr>
                      <w:rFonts w:cstheme="minorHAnsi"/>
                      <w:color w:val="FF0000"/>
                      <w:sz w:val="22"/>
                    </w:rPr>
                  </w:rPrChange>
                </w:rPr>
                <w:delText>D</w:delText>
              </w:r>
            </w:del>
            <w:del w:id="148" w:author="Rodrigo Carlessi" w:date="2023-06-14T10:09:00Z">
              <w:r w:rsidR="00977F0B" w:rsidRPr="008264C1" w:rsidDel="008264C1">
                <w:rPr>
                  <w:rFonts w:cstheme="minorHAnsi"/>
                  <w:sz w:val="22"/>
                  <w:rPrChange w:id="149" w:author="Rodrigo Carlessi" w:date="2023-06-14T10:09:00Z">
                    <w:rPr>
                      <w:rFonts w:cstheme="minorHAnsi"/>
                      <w:color w:val="FF0000"/>
                      <w:sz w:val="22"/>
                    </w:rPr>
                  </w:rPrChange>
                </w:rPr>
                <w:delText xml:space="preserve">o you think that perhaps my </w:delText>
              </w:r>
            </w:del>
            <w:del w:id="150" w:author="Rodrigo Carlessi" w:date="2023-06-02T14:50:00Z">
              <w:r w:rsidR="003F50D3" w:rsidRPr="008264C1" w:rsidDel="00B60B3E">
                <w:rPr>
                  <w:rFonts w:cstheme="minorHAnsi"/>
                  <w:sz w:val="22"/>
                  <w:rPrChange w:id="151" w:author="Rodrigo Carlessi" w:date="2023-06-14T10:09:00Z">
                    <w:rPr>
                      <w:rFonts w:cstheme="minorHAnsi"/>
                      <w:color w:val="FF0000"/>
                      <w:sz w:val="22"/>
                    </w:rPr>
                  </w:rPrChange>
                </w:rPr>
                <w:delText xml:space="preserve">response above </w:delText>
              </w:r>
              <w:r w:rsidR="001B0C91" w:rsidRPr="008264C1" w:rsidDel="00B60B3E">
                <w:rPr>
                  <w:rFonts w:cstheme="minorHAnsi"/>
                  <w:sz w:val="22"/>
                  <w:rPrChange w:id="152" w:author="Rodrigo Carlessi" w:date="2023-06-14T10:09:00Z">
                    <w:rPr>
                      <w:rFonts w:cstheme="minorHAnsi"/>
                      <w:color w:val="FF0000"/>
                      <w:sz w:val="22"/>
                    </w:rPr>
                  </w:rPrChange>
                </w:rPr>
                <w:delText>addresses</w:delText>
              </w:r>
              <w:r w:rsidR="003F50D3" w:rsidRPr="008264C1" w:rsidDel="00B60B3E">
                <w:rPr>
                  <w:rFonts w:cstheme="minorHAnsi"/>
                  <w:sz w:val="22"/>
                  <w:rPrChange w:id="153" w:author="Rodrigo Carlessi" w:date="2023-06-14T10:09:00Z">
                    <w:rPr>
                      <w:rFonts w:cstheme="minorHAnsi"/>
                      <w:color w:val="FF0000"/>
                      <w:sz w:val="22"/>
                    </w:rPr>
                  </w:rPrChange>
                </w:rPr>
                <w:delText xml:space="preserve"> this field too?</w:delText>
              </w:r>
            </w:del>
          </w:p>
          <w:p w14:paraId="2E8889A0" w14:textId="5DFF2BBF" w:rsidR="00A84718" w:rsidRPr="008264C1" w:rsidDel="00B60B3E" w:rsidRDefault="00952474" w:rsidP="00CD3D64">
            <w:pPr>
              <w:rPr>
                <w:del w:id="154" w:author="Rodrigo Carlessi" w:date="2023-06-02T14:50:00Z"/>
                <w:rFonts w:cstheme="minorHAnsi"/>
                <w:sz w:val="22"/>
                <w:rPrChange w:id="155" w:author="Rodrigo Carlessi" w:date="2023-06-14T10:09:00Z">
                  <w:rPr>
                    <w:del w:id="156" w:author="Rodrigo Carlessi" w:date="2023-06-02T14:50:00Z"/>
                    <w:rFonts w:cstheme="minorHAnsi"/>
                    <w:color w:val="FF0000"/>
                    <w:sz w:val="22"/>
                  </w:rPr>
                </w:rPrChange>
              </w:rPr>
            </w:pPr>
            <w:del w:id="157" w:author="Rodrigo Carlessi" w:date="2023-06-02T14:50:00Z">
              <w:r w:rsidRPr="008264C1" w:rsidDel="00B60B3E">
                <w:rPr>
                  <w:rFonts w:cstheme="minorHAnsi"/>
                  <w:sz w:val="22"/>
                  <w:rPrChange w:id="158" w:author="Rodrigo Carlessi" w:date="2023-06-14T10:09:00Z">
                    <w:rPr>
                      <w:rFonts w:cstheme="minorHAnsi"/>
                      <w:color w:val="FF0000"/>
                      <w:sz w:val="22"/>
                    </w:rPr>
                  </w:rPrChange>
                </w:rPr>
                <w:delText>I haven’t engaged in iSOLT</w:delText>
              </w:r>
              <w:r w:rsidR="003F50D3" w:rsidRPr="008264C1" w:rsidDel="00B60B3E">
                <w:rPr>
                  <w:rFonts w:cstheme="minorHAnsi"/>
                  <w:sz w:val="22"/>
                  <w:rPrChange w:id="159" w:author="Rodrigo Carlessi" w:date="2023-06-14T10:09:00Z">
                    <w:rPr>
                      <w:rFonts w:cstheme="minorHAnsi"/>
                      <w:color w:val="FF0000"/>
                      <w:sz w:val="22"/>
                    </w:rPr>
                  </w:rPrChange>
                </w:rPr>
                <w:delText xml:space="preserve"> </w:delText>
              </w:r>
              <w:r w:rsidR="00A84718" w:rsidRPr="008264C1" w:rsidDel="00B60B3E">
                <w:rPr>
                  <w:rFonts w:cstheme="minorHAnsi"/>
                  <w:sz w:val="22"/>
                  <w:rPrChange w:id="160" w:author="Rodrigo Carlessi" w:date="2023-06-14T10:09:00Z">
                    <w:rPr>
                      <w:rFonts w:cstheme="minorHAnsi"/>
                      <w:color w:val="FF0000"/>
                      <w:sz w:val="22"/>
                    </w:rPr>
                  </w:rPrChange>
                </w:rPr>
                <w:delText xml:space="preserve">yet, as I thought it could be a distraction from my research focused role. </w:delText>
              </w:r>
            </w:del>
          </w:p>
          <w:p w14:paraId="7799E2D0" w14:textId="213E2172" w:rsidR="00A84718" w:rsidRPr="008264C1" w:rsidDel="00B60B3E" w:rsidRDefault="00A84718" w:rsidP="00CD3D64">
            <w:pPr>
              <w:rPr>
                <w:del w:id="161" w:author="Rodrigo Carlessi" w:date="2023-06-02T14:50:00Z"/>
                <w:rFonts w:cstheme="minorHAnsi"/>
                <w:sz w:val="22"/>
                <w:rPrChange w:id="162" w:author="Rodrigo Carlessi" w:date="2023-06-14T10:09:00Z">
                  <w:rPr>
                    <w:del w:id="163" w:author="Rodrigo Carlessi" w:date="2023-06-02T14:50:00Z"/>
                    <w:rFonts w:cstheme="minorHAnsi"/>
                    <w:color w:val="FF0000"/>
                    <w:sz w:val="22"/>
                  </w:rPr>
                </w:rPrChange>
              </w:rPr>
            </w:pPr>
          </w:p>
          <w:p w14:paraId="34A3B0BF" w14:textId="14BE89FB" w:rsidR="007257BE" w:rsidRPr="008264C1" w:rsidDel="008264C1" w:rsidRDefault="00A84718" w:rsidP="00B60B3E">
            <w:pPr>
              <w:rPr>
                <w:del w:id="164" w:author="Rodrigo Carlessi" w:date="2023-06-14T10:09:00Z"/>
                <w:rFonts w:cstheme="minorHAnsi"/>
                <w:sz w:val="22"/>
                <w:rPrChange w:id="165" w:author="Rodrigo Carlessi" w:date="2023-06-14T10:09:00Z">
                  <w:rPr>
                    <w:del w:id="166" w:author="Rodrigo Carlessi" w:date="2023-06-14T10:09:00Z"/>
                    <w:rFonts w:cstheme="minorHAnsi"/>
                    <w:color w:val="FF0000"/>
                    <w:sz w:val="22"/>
                  </w:rPr>
                </w:rPrChange>
              </w:rPr>
            </w:pPr>
            <w:del w:id="167" w:author="Rodrigo Carlessi" w:date="2023-06-02T14:50:00Z">
              <w:r w:rsidRPr="008264C1" w:rsidDel="00B60B3E">
                <w:rPr>
                  <w:rFonts w:cstheme="minorHAnsi"/>
                  <w:sz w:val="22"/>
                  <w:rPrChange w:id="168" w:author="Rodrigo Carlessi" w:date="2023-06-14T10:09:00Z">
                    <w:rPr>
                      <w:rFonts w:cstheme="minorHAnsi"/>
                      <w:color w:val="FF0000"/>
                      <w:sz w:val="22"/>
                    </w:rPr>
                  </w:rPrChange>
                </w:rPr>
                <w:delText>Let’s discuss in the interview.</w:delText>
              </w:r>
            </w:del>
          </w:p>
          <w:p w14:paraId="28DE878C" w14:textId="77777777" w:rsidR="00CD3D64" w:rsidRPr="008264C1" w:rsidRDefault="00CD3D64" w:rsidP="008264C1">
            <w:pPr>
              <w:rPr>
                <w:rFonts w:cstheme="minorHAnsi"/>
                <w:sz w:val="22"/>
              </w:rPr>
            </w:pPr>
          </w:p>
        </w:tc>
      </w:tr>
      <w:tr w:rsidR="00070E95" w14:paraId="62B221F8" w14:textId="77777777" w:rsidTr="002C5682">
        <w:tc>
          <w:tcPr>
            <w:tcW w:w="9637" w:type="dxa"/>
            <w:gridSpan w:val="6"/>
          </w:tcPr>
          <w:p w14:paraId="10BFC421" w14:textId="77777777" w:rsidR="00070E95" w:rsidRPr="003F752C" w:rsidRDefault="00070E95" w:rsidP="002C5682">
            <w:pPr>
              <w:spacing w:before="100"/>
              <w:rPr>
                <w:rFonts w:cstheme="minorHAnsi"/>
                <w:i/>
                <w:sz w:val="22"/>
              </w:rPr>
            </w:pPr>
            <w:r w:rsidRPr="003F752C">
              <w:rPr>
                <w:rFonts w:cstheme="minorHAnsi"/>
                <w:i/>
                <w:sz w:val="22"/>
              </w:rPr>
              <w:t>Additional Comments:</w:t>
            </w:r>
          </w:p>
          <w:p w14:paraId="27D3EF58" w14:textId="77777777" w:rsidR="00070E95" w:rsidRDefault="00070E95" w:rsidP="002C5682">
            <w:pPr>
              <w:rPr>
                <w:rFonts w:cstheme="minorHAnsi"/>
                <w:sz w:val="22"/>
              </w:rPr>
            </w:pPr>
          </w:p>
          <w:p w14:paraId="029D619A" w14:textId="77777777" w:rsidR="00070E95" w:rsidRDefault="00070E95" w:rsidP="002C5682">
            <w:pPr>
              <w:rPr>
                <w:rFonts w:cstheme="minorHAnsi"/>
                <w:sz w:val="22"/>
              </w:rPr>
            </w:pPr>
          </w:p>
          <w:p w14:paraId="6AB5FCDA" w14:textId="77777777" w:rsidR="00070E95" w:rsidRDefault="00070E95" w:rsidP="002C5682">
            <w:pPr>
              <w:rPr>
                <w:rFonts w:cstheme="minorHAnsi"/>
                <w:sz w:val="22"/>
              </w:rPr>
            </w:pPr>
          </w:p>
        </w:tc>
      </w:tr>
    </w:tbl>
    <w:p w14:paraId="771D51B8" w14:textId="72599878" w:rsidR="00070E95" w:rsidRDefault="00070E95" w:rsidP="00193377">
      <w:pPr>
        <w:pStyle w:val="NoSpacing"/>
        <w:spacing w:after="0" w:line="240" w:lineRule="auto"/>
        <w:rPr>
          <w:rFonts w:cstheme="minorHAnsi"/>
        </w:rPr>
      </w:pPr>
      <w:r>
        <w:rPr>
          <w:rFonts w:cstheme="minorHAnsi"/>
        </w:rPr>
        <w:br w:type="page"/>
      </w:r>
    </w:p>
    <w:p w14:paraId="4BD716D2" w14:textId="608F5E30" w:rsidR="008C6774" w:rsidRPr="00193377" w:rsidRDefault="008C6774" w:rsidP="00193377">
      <w:pPr>
        <w:pStyle w:val="NoSpacing"/>
        <w:spacing w:after="0" w:line="240" w:lineRule="auto"/>
        <w:rPr>
          <w:rFonts w:cstheme="minorHAnsi"/>
        </w:rPr>
      </w:pPr>
      <w:r w:rsidRPr="00193377">
        <w:rPr>
          <w:rFonts w:cstheme="minorHAnsi"/>
        </w:rPr>
        <w:lastRenderedPageBreak/>
        <w:t>Compelling evidence of teaching excellence against ACF:</w:t>
      </w:r>
    </w:p>
    <w:p w14:paraId="15934B09" w14:textId="77777777" w:rsidR="008C6774" w:rsidRPr="00193377" w:rsidRDefault="008C6774" w:rsidP="00193377">
      <w:pPr>
        <w:spacing w:after="0" w:line="240" w:lineRule="auto"/>
        <w:rPr>
          <w:rFonts w:cstheme="minorHAnsi"/>
          <w:color w:val="0563C1" w:themeColor="hyperlink"/>
          <w:sz w:val="22"/>
          <w:u w:val="single"/>
        </w:rPr>
      </w:pPr>
      <w:r w:rsidRPr="00193377">
        <w:rPr>
          <w:rFonts w:cstheme="minorHAnsi"/>
          <w:sz w:val="22"/>
        </w:rPr>
        <w:t xml:space="preserve">Please refer to the Academic Capability Framework: </w:t>
      </w:r>
      <w:hyperlink r:id="rId22" w:history="1">
        <w:r w:rsidRPr="00193377">
          <w:rPr>
            <w:rStyle w:val="Hyperlink"/>
            <w:rFonts w:cstheme="minorHAnsi"/>
            <w:sz w:val="22"/>
          </w:rPr>
          <w:t>https://staffportal.curtin.edu.au/employment/career-development/academic-capability-framework/</w:t>
        </w:r>
      </w:hyperlink>
    </w:p>
    <w:p w14:paraId="4EB25C74" w14:textId="2212800C" w:rsidR="006869E2" w:rsidRDefault="006869E2" w:rsidP="00193377">
      <w:pPr>
        <w:spacing w:after="0" w:line="240" w:lineRule="auto"/>
        <w:rPr>
          <w:rFonts w:cstheme="minorHAnsi"/>
          <w:sz w:val="22"/>
        </w:rPr>
      </w:pPr>
    </w:p>
    <w:p w14:paraId="3AC70BAD" w14:textId="77777777" w:rsidR="00193377" w:rsidRPr="00193377" w:rsidRDefault="00193377" w:rsidP="00193377">
      <w:pPr>
        <w:spacing w:after="0" w:line="240" w:lineRule="auto"/>
        <w:rPr>
          <w:rFonts w:cstheme="minorHAnsi"/>
          <w:sz w:val="22"/>
        </w:rPr>
      </w:pPr>
    </w:p>
    <w:p w14:paraId="2B91B338" w14:textId="77777777" w:rsidR="004875BC" w:rsidRPr="00193377" w:rsidRDefault="004875BC" w:rsidP="00193377">
      <w:pPr>
        <w:spacing w:after="0" w:line="240" w:lineRule="auto"/>
        <w:rPr>
          <w:rFonts w:cstheme="minorHAnsi"/>
          <w:b/>
          <w:sz w:val="22"/>
        </w:rPr>
      </w:pPr>
      <w:r w:rsidRPr="00193377">
        <w:rPr>
          <w:rFonts w:cstheme="minorHAnsi"/>
          <w:b/>
          <w:sz w:val="22"/>
        </w:rPr>
        <w:t>Action Plan</w:t>
      </w:r>
      <w:r w:rsidR="007C2751" w:rsidRPr="00193377">
        <w:rPr>
          <w:rFonts w:cstheme="minorHAnsi"/>
          <w:b/>
          <w:sz w:val="22"/>
        </w:rPr>
        <w:t xml:space="preserve"> for Scholarly Improvement</w:t>
      </w:r>
    </w:p>
    <w:p w14:paraId="0F954676" w14:textId="2EBBC9A8" w:rsidR="004875BC" w:rsidRDefault="004875BC" w:rsidP="00193377">
      <w:pPr>
        <w:spacing w:after="0" w:line="240" w:lineRule="auto"/>
        <w:rPr>
          <w:rFonts w:cstheme="minorHAnsi"/>
          <w:sz w:val="22"/>
        </w:rPr>
      </w:pPr>
      <w:r w:rsidRPr="00193377">
        <w:rPr>
          <w:rFonts w:cstheme="minorHAnsi"/>
          <w:sz w:val="22"/>
        </w:rPr>
        <w:t xml:space="preserve">Collaboratively agree on the main issues to be addressed by the person being reviewed </w:t>
      </w:r>
      <w:proofErr w:type="gramStart"/>
      <w:r w:rsidRPr="00193377">
        <w:rPr>
          <w:rFonts w:cstheme="minorHAnsi"/>
          <w:sz w:val="22"/>
        </w:rPr>
        <w:t>in order to</w:t>
      </w:r>
      <w:proofErr w:type="gramEnd"/>
      <w:r w:rsidRPr="00193377">
        <w:rPr>
          <w:rFonts w:cstheme="minorHAnsi"/>
          <w:sz w:val="22"/>
        </w:rPr>
        <w:t xml:space="preserve"> </w:t>
      </w:r>
      <w:r w:rsidR="007C2751" w:rsidRPr="00193377">
        <w:rPr>
          <w:rFonts w:cstheme="minorHAnsi"/>
          <w:sz w:val="22"/>
        </w:rPr>
        <w:t xml:space="preserve">further </w:t>
      </w:r>
      <w:r w:rsidR="00C660D8">
        <w:rPr>
          <w:rFonts w:cstheme="minorHAnsi"/>
          <w:sz w:val="22"/>
        </w:rPr>
        <w:t>develop their practice.</w:t>
      </w:r>
    </w:p>
    <w:p w14:paraId="4816121C" w14:textId="0A19D5B7" w:rsidR="00193377" w:rsidRDefault="00193377" w:rsidP="00193377">
      <w:pPr>
        <w:spacing w:after="0" w:line="240" w:lineRule="auto"/>
        <w:rPr>
          <w:rFonts w:cstheme="minorHAnsi"/>
          <w:sz w:val="22"/>
        </w:rPr>
      </w:pPr>
    </w:p>
    <w:tbl>
      <w:tblPr>
        <w:tblStyle w:val="TableGrid"/>
        <w:tblW w:w="0" w:type="auto"/>
        <w:tblLook w:val="04A0" w:firstRow="1" w:lastRow="0" w:firstColumn="1" w:lastColumn="0" w:noHBand="0" w:noVBand="1"/>
      </w:tblPr>
      <w:tblGrid>
        <w:gridCol w:w="988"/>
        <w:gridCol w:w="6095"/>
        <w:gridCol w:w="2545"/>
      </w:tblGrid>
      <w:tr w:rsidR="00193377" w:rsidRPr="00193377" w14:paraId="5D19C43E" w14:textId="77777777" w:rsidTr="00C660D8">
        <w:tc>
          <w:tcPr>
            <w:tcW w:w="988" w:type="dxa"/>
            <w:shd w:val="clear" w:color="auto" w:fill="FFF2CC" w:themeFill="accent4" w:themeFillTint="33"/>
          </w:tcPr>
          <w:p w14:paraId="23AA9614" w14:textId="20583267" w:rsidR="00193377" w:rsidRPr="00193377" w:rsidRDefault="00193377" w:rsidP="00193377">
            <w:pPr>
              <w:spacing w:before="100" w:after="100"/>
              <w:rPr>
                <w:rFonts w:cstheme="minorHAnsi"/>
                <w:b/>
                <w:sz w:val="22"/>
              </w:rPr>
            </w:pPr>
            <w:r w:rsidRPr="00193377">
              <w:rPr>
                <w:rFonts w:cstheme="minorHAnsi"/>
                <w:b/>
                <w:sz w:val="22"/>
              </w:rPr>
              <w:t>Actions</w:t>
            </w:r>
          </w:p>
        </w:tc>
        <w:tc>
          <w:tcPr>
            <w:tcW w:w="6095" w:type="dxa"/>
            <w:shd w:val="clear" w:color="auto" w:fill="FFF2CC" w:themeFill="accent4" w:themeFillTint="33"/>
          </w:tcPr>
          <w:p w14:paraId="624C38D5" w14:textId="7A202478" w:rsidR="00193377" w:rsidRPr="00193377" w:rsidRDefault="00193377" w:rsidP="00193377">
            <w:pPr>
              <w:spacing w:before="100" w:after="100"/>
              <w:rPr>
                <w:rFonts w:cstheme="minorHAnsi"/>
                <w:b/>
                <w:sz w:val="22"/>
              </w:rPr>
            </w:pPr>
            <w:r w:rsidRPr="00193377">
              <w:rPr>
                <w:rFonts w:cstheme="minorHAnsi"/>
                <w:b/>
                <w:sz w:val="22"/>
              </w:rPr>
              <w:t xml:space="preserve">What and </w:t>
            </w:r>
            <w:proofErr w:type="gramStart"/>
            <w:r w:rsidRPr="00193377">
              <w:rPr>
                <w:rFonts w:cstheme="minorHAnsi"/>
                <w:b/>
                <w:sz w:val="22"/>
              </w:rPr>
              <w:t>How</w:t>
            </w:r>
            <w:proofErr w:type="gramEnd"/>
          </w:p>
        </w:tc>
        <w:tc>
          <w:tcPr>
            <w:tcW w:w="2545" w:type="dxa"/>
            <w:shd w:val="clear" w:color="auto" w:fill="FFF2CC" w:themeFill="accent4" w:themeFillTint="33"/>
          </w:tcPr>
          <w:p w14:paraId="212D2CBB" w14:textId="16569978" w:rsidR="00193377" w:rsidRPr="00193377" w:rsidRDefault="00193377" w:rsidP="00193377">
            <w:pPr>
              <w:spacing w:before="100" w:after="100"/>
              <w:rPr>
                <w:rFonts w:cstheme="minorHAnsi"/>
                <w:b/>
                <w:sz w:val="22"/>
              </w:rPr>
            </w:pPr>
            <w:r w:rsidRPr="00193377">
              <w:rPr>
                <w:rFonts w:cstheme="minorHAnsi"/>
                <w:b/>
                <w:sz w:val="22"/>
              </w:rPr>
              <w:t>Timeframe (When)</w:t>
            </w:r>
          </w:p>
        </w:tc>
      </w:tr>
      <w:tr w:rsidR="00193377" w14:paraId="54553B7B" w14:textId="77777777" w:rsidTr="00BB1DD4">
        <w:tc>
          <w:tcPr>
            <w:tcW w:w="988" w:type="dxa"/>
          </w:tcPr>
          <w:p w14:paraId="408A7536" w14:textId="2EC0BD9A" w:rsidR="00193377" w:rsidRDefault="00193377" w:rsidP="00BB1DD4">
            <w:pPr>
              <w:jc w:val="center"/>
              <w:rPr>
                <w:rFonts w:cstheme="minorHAnsi"/>
                <w:sz w:val="22"/>
              </w:rPr>
            </w:pPr>
            <w:r>
              <w:rPr>
                <w:rFonts w:cstheme="minorHAnsi"/>
                <w:sz w:val="22"/>
              </w:rPr>
              <w:t>1.</w:t>
            </w:r>
          </w:p>
        </w:tc>
        <w:tc>
          <w:tcPr>
            <w:tcW w:w="6095" w:type="dxa"/>
          </w:tcPr>
          <w:p w14:paraId="1ABF67AB" w14:textId="62592666" w:rsidR="00193377" w:rsidRDefault="00A9171F" w:rsidP="00A9171F">
            <w:pPr>
              <w:jc w:val="both"/>
              <w:rPr>
                <w:rFonts w:cstheme="minorHAnsi"/>
                <w:sz w:val="22"/>
              </w:rPr>
            </w:pPr>
            <w:r w:rsidRPr="001D430F">
              <w:rPr>
                <w:rFonts w:cstheme="minorHAnsi"/>
                <w:b/>
                <w:bCs/>
                <w:color w:val="000000" w:themeColor="text1"/>
                <w:sz w:val="22"/>
              </w:rPr>
              <w:t>Expand Guest Lectures</w:t>
            </w:r>
            <w:r w:rsidRPr="00A9171F">
              <w:rPr>
                <w:rFonts w:cstheme="minorHAnsi"/>
                <w:color w:val="000000" w:themeColor="text1"/>
                <w:sz w:val="22"/>
              </w:rPr>
              <w:t xml:space="preserve">: Expand </w:t>
            </w:r>
            <w:r>
              <w:rPr>
                <w:rFonts w:cstheme="minorHAnsi"/>
                <w:color w:val="000000" w:themeColor="text1"/>
                <w:sz w:val="22"/>
              </w:rPr>
              <w:t>my</w:t>
            </w:r>
            <w:r w:rsidRPr="00A9171F">
              <w:rPr>
                <w:rFonts w:cstheme="minorHAnsi"/>
                <w:color w:val="000000" w:themeColor="text1"/>
                <w:sz w:val="22"/>
              </w:rPr>
              <w:t xml:space="preserve"> contribution to guest lectures to include a variety of disciplines, not just in courses closely related to </w:t>
            </w:r>
            <w:r>
              <w:rPr>
                <w:rFonts w:cstheme="minorHAnsi"/>
                <w:color w:val="000000" w:themeColor="text1"/>
                <w:sz w:val="22"/>
              </w:rPr>
              <w:t>my</w:t>
            </w:r>
            <w:r w:rsidRPr="00A9171F">
              <w:rPr>
                <w:rFonts w:cstheme="minorHAnsi"/>
                <w:color w:val="000000" w:themeColor="text1"/>
                <w:sz w:val="22"/>
              </w:rPr>
              <w:t xml:space="preserve"> research. By doing this, </w:t>
            </w:r>
            <w:r>
              <w:rPr>
                <w:rFonts w:cstheme="minorHAnsi"/>
                <w:color w:val="000000" w:themeColor="text1"/>
                <w:sz w:val="22"/>
              </w:rPr>
              <w:t>I</w:t>
            </w:r>
            <w:r w:rsidRPr="00A9171F">
              <w:rPr>
                <w:rFonts w:cstheme="minorHAnsi"/>
                <w:color w:val="000000" w:themeColor="text1"/>
                <w:sz w:val="22"/>
              </w:rPr>
              <w:t xml:space="preserve"> will be able to increase the interdisciplinary nature of </w:t>
            </w:r>
            <w:r>
              <w:rPr>
                <w:rFonts w:cstheme="minorHAnsi"/>
                <w:color w:val="000000" w:themeColor="text1"/>
                <w:sz w:val="22"/>
              </w:rPr>
              <w:t>my</w:t>
            </w:r>
            <w:r w:rsidRPr="00A9171F">
              <w:rPr>
                <w:rFonts w:cstheme="minorHAnsi"/>
                <w:color w:val="000000" w:themeColor="text1"/>
                <w:sz w:val="22"/>
              </w:rPr>
              <w:t xml:space="preserve"> teaching and broaden students</w:t>
            </w:r>
            <w:del w:id="169" w:author="Rodrigo Carlessi" w:date="2023-06-01T14:33:00Z">
              <w:r w:rsidRPr="00A9171F" w:rsidDel="00D0502C">
                <w:rPr>
                  <w:rFonts w:cstheme="minorHAnsi"/>
                  <w:color w:val="000000" w:themeColor="text1"/>
                  <w:sz w:val="22"/>
                </w:rPr>
                <w:delText>'</w:delText>
              </w:r>
            </w:del>
            <w:ins w:id="170" w:author="Rodrigo Carlessi" w:date="2023-06-01T14:33:00Z">
              <w:r w:rsidR="00D0502C">
                <w:rPr>
                  <w:rFonts w:cstheme="minorHAnsi"/>
                  <w:color w:val="000000" w:themeColor="text1"/>
                  <w:sz w:val="22"/>
                </w:rPr>
                <w:t>’</w:t>
              </w:r>
            </w:ins>
            <w:r w:rsidRPr="00A9171F">
              <w:rPr>
                <w:rFonts w:cstheme="minorHAnsi"/>
                <w:color w:val="000000" w:themeColor="text1"/>
                <w:sz w:val="22"/>
              </w:rPr>
              <w:t xml:space="preserve"> understanding of how </w:t>
            </w:r>
            <w:r>
              <w:rPr>
                <w:rFonts w:cstheme="minorHAnsi"/>
                <w:color w:val="000000" w:themeColor="text1"/>
                <w:sz w:val="22"/>
              </w:rPr>
              <w:t>my</w:t>
            </w:r>
            <w:r w:rsidRPr="00A9171F">
              <w:rPr>
                <w:rFonts w:cstheme="minorHAnsi"/>
                <w:color w:val="000000" w:themeColor="text1"/>
                <w:sz w:val="22"/>
              </w:rPr>
              <w:t xml:space="preserve"> field of study applies to other areas.</w:t>
            </w:r>
            <w:r w:rsidR="001D430F">
              <w:rPr>
                <w:rFonts w:cstheme="minorHAnsi"/>
                <w:color w:val="000000" w:themeColor="text1"/>
                <w:sz w:val="22"/>
              </w:rPr>
              <w:t xml:space="preserve"> </w:t>
            </w:r>
            <w:r w:rsidR="001D430F" w:rsidRPr="001D430F">
              <w:rPr>
                <w:rFonts w:cstheme="minorHAnsi"/>
                <w:b/>
                <w:bCs/>
                <w:color w:val="000000" w:themeColor="text1"/>
                <w:sz w:val="22"/>
              </w:rPr>
              <w:t>Action</w:t>
            </w:r>
            <w:r w:rsidR="001D430F" w:rsidRPr="001D430F">
              <w:rPr>
                <w:rFonts w:cstheme="minorHAnsi"/>
                <w:color w:val="000000" w:themeColor="text1"/>
                <w:sz w:val="22"/>
              </w:rPr>
              <w:t xml:space="preserve">: Reach out to colleagues in related disciplines to offer guest lectures, indicating how </w:t>
            </w:r>
            <w:r w:rsidR="001D430F">
              <w:rPr>
                <w:rFonts w:cstheme="minorHAnsi"/>
                <w:color w:val="000000" w:themeColor="text1"/>
                <w:sz w:val="22"/>
              </w:rPr>
              <w:t>my</w:t>
            </w:r>
            <w:r w:rsidR="001D430F" w:rsidRPr="001D430F">
              <w:rPr>
                <w:rFonts w:cstheme="minorHAnsi"/>
                <w:color w:val="000000" w:themeColor="text1"/>
                <w:sz w:val="22"/>
              </w:rPr>
              <w:t xml:space="preserve"> research can be applied to their courses.</w:t>
            </w:r>
          </w:p>
        </w:tc>
        <w:tc>
          <w:tcPr>
            <w:tcW w:w="2545" w:type="dxa"/>
          </w:tcPr>
          <w:p w14:paraId="3BF8D6CD" w14:textId="7FD18976" w:rsidR="00193377" w:rsidRDefault="00A629E9" w:rsidP="00193377">
            <w:pPr>
              <w:rPr>
                <w:rFonts w:cstheme="minorHAnsi"/>
                <w:sz w:val="22"/>
              </w:rPr>
            </w:pPr>
            <w:r w:rsidRPr="00A629E9">
              <w:rPr>
                <w:rFonts w:cstheme="minorHAnsi"/>
                <w:sz w:val="22"/>
              </w:rPr>
              <w:t>Within the next academic semester</w:t>
            </w:r>
          </w:p>
        </w:tc>
      </w:tr>
      <w:tr w:rsidR="00193377" w14:paraId="57CA1FAA" w14:textId="77777777" w:rsidTr="00BB1DD4">
        <w:tc>
          <w:tcPr>
            <w:tcW w:w="988" w:type="dxa"/>
          </w:tcPr>
          <w:p w14:paraId="48A8355A" w14:textId="3E7F4D5D" w:rsidR="00193377" w:rsidRDefault="00193377" w:rsidP="00BB1DD4">
            <w:pPr>
              <w:jc w:val="center"/>
              <w:rPr>
                <w:rFonts w:cstheme="minorHAnsi"/>
                <w:sz w:val="22"/>
              </w:rPr>
            </w:pPr>
            <w:r>
              <w:rPr>
                <w:rFonts w:cstheme="minorHAnsi"/>
                <w:sz w:val="22"/>
              </w:rPr>
              <w:t>2.</w:t>
            </w:r>
          </w:p>
        </w:tc>
        <w:tc>
          <w:tcPr>
            <w:tcW w:w="6095" w:type="dxa"/>
          </w:tcPr>
          <w:p w14:paraId="45D8EE00" w14:textId="34A50F88" w:rsidR="006D43DA" w:rsidRPr="006D43DA" w:rsidRDefault="00D27973" w:rsidP="006D43DA">
            <w:pPr>
              <w:jc w:val="both"/>
              <w:rPr>
                <w:rFonts w:cstheme="minorHAnsi"/>
                <w:sz w:val="22"/>
              </w:rPr>
            </w:pPr>
            <w:ins w:id="171" w:author="Rodrigo Carlessi" w:date="2023-06-01T15:22:00Z">
              <w:r>
                <w:rPr>
                  <w:rFonts w:cstheme="minorHAnsi"/>
                  <w:b/>
                  <w:bCs/>
                  <w:sz w:val="22"/>
                </w:rPr>
                <w:t>Develop my Teachi</w:t>
              </w:r>
            </w:ins>
            <w:ins w:id="172" w:author="Rodrigo Carlessi" w:date="2023-06-01T15:23:00Z">
              <w:r>
                <w:rPr>
                  <w:rFonts w:cstheme="minorHAnsi"/>
                  <w:b/>
                  <w:bCs/>
                  <w:sz w:val="22"/>
                </w:rPr>
                <w:t xml:space="preserve">ng Philosophy </w:t>
              </w:r>
            </w:ins>
            <w:ins w:id="173" w:author="Rodrigo Carlessi" w:date="2023-06-02T14:52:00Z">
              <w:r w:rsidR="002B38BA">
                <w:rPr>
                  <w:rFonts w:cstheme="minorHAnsi"/>
                  <w:b/>
                  <w:bCs/>
                  <w:sz w:val="22"/>
                </w:rPr>
                <w:t xml:space="preserve">- </w:t>
              </w:r>
            </w:ins>
            <w:del w:id="174" w:author="Rodrigo Carlessi" w:date="2023-06-01T15:22:00Z">
              <w:r w:rsidR="006D43DA" w:rsidRPr="006D43DA" w:rsidDel="00760605">
                <w:rPr>
                  <w:rFonts w:cstheme="minorHAnsi"/>
                  <w:b/>
                  <w:bCs/>
                  <w:sz w:val="22"/>
                </w:rPr>
                <w:delText xml:space="preserve">Faculty </w:delText>
              </w:r>
            </w:del>
            <w:ins w:id="175" w:author="Rodrigo Carlessi" w:date="2023-06-01T15:22:00Z">
              <w:r w:rsidR="00760605">
                <w:rPr>
                  <w:rFonts w:cstheme="minorHAnsi"/>
                  <w:b/>
                  <w:bCs/>
                  <w:sz w:val="22"/>
                </w:rPr>
                <w:t xml:space="preserve">LITEC </w:t>
              </w:r>
            </w:ins>
            <w:r w:rsidR="006D43DA" w:rsidRPr="006D43DA">
              <w:rPr>
                <w:rFonts w:cstheme="minorHAnsi"/>
                <w:b/>
                <w:bCs/>
                <w:sz w:val="22"/>
              </w:rPr>
              <w:t>Development Workshops</w:t>
            </w:r>
            <w:r w:rsidR="006D43DA" w:rsidRPr="006D43DA">
              <w:rPr>
                <w:rFonts w:cstheme="minorHAnsi"/>
                <w:sz w:val="22"/>
              </w:rPr>
              <w:t xml:space="preserve">: Attend faculty </w:t>
            </w:r>
            <w:ins w:id="176" w:author="Rodrigo Carlessi" w:date="2023-06-02T14:52:00Z">
              <w:r w:rsidR="002B38BA">
                <w:rPr>
                  <w:rFonts w:cstheme="minorHAnsi"/>
                  <w:sz w:val="22"/>
                </w:rPr>
                <w:t xml:space="preserve">and LITEC </w:t>
              </w:r>
              <w:r w:rsidR="00E56725">
                <w:rPr>
                  <w:rFonts w:cstheme="minorHAnsi"/>
                  <w:sz w:val="22"/>
                </w:rPr>
                <w:t xml:space="preserve">teaching </w:t>
              </w:r>
            </w:ins>
            <w:r w:rsidR="006D43DA" w:rsidRPr="006D43DA">
              <w:rPr>
                <w:rFonts w:cstheme="minorHAnsi"/>
                <w:sz w:val="22"/>
              </w:rPr>
              <w:t xml:space="preserve">development workshops focused on contemporary teaching strategies, especially those that cater to a diverse student body. These workshops can provide </w:t>
            </w:r>
            <w:r w:rsidR="006D43DA">
              <w:rPr>
                <w:rFonts w:cstheme="minorHAnsi"/>
                <w:sz w:val="22"/>
              </w:rPr>
              <w:t>me</w:t>
            </w:r>
            <w:r w:rsidR="006D43DA" w:rsidRPr="006D43DA">
              <w:rPr>
                <w:rFonts w:cstheme="minorHAnsi"/>
                <w:sz w:val="22"/>
              </w:rPr>
              <w:t xml:space="preserve"> with new tools and approaches to further enrich </w:t>
            </w:r>
            <w:r w:rsidR="006D43DA">
              <w:rPr>
                <w:rFonts w:cstheme="minorHAnsi"/>
                <w:sz w:val="22"/>
              </w:rPr>
              <w:t>my</w:t>
            </w:r>
            <w:r w:rsidR="006D43DA" w:rsidRPr="006D43DA">
              <w:rPr>
                <w:rFonts w:cstheme="minorHAnsi"/>
                <w:sz w:val="22"/>
              </w:rPr>
              <w:t xml:space="preserve"> teaching.</w:t>
            </w:r>
          </w:p>
          <w:p w14:paraId="5B210B07" w14:textId="67FCDDF0" w:rsidR="00193377" w:rsidRDefault="006D43DA" w:rsidP="006D43DA">
            <w:pPr>
              <w:jc w:val="both"/>
              <w:rPr>
                <w:rFonts w:cstheme="minorHAnsi"/>
                <w:sz w:val="22"/>
              </w:rPr>
            </w:pPr>
            <w:r w:rsidRPr="006D43DA">
              <w:rPr>
                <w:rFonts w:cstheme="minorHAnsi"/>
                <w:b/>
                <w:bCs/>
                <w:sz w:val="22"/>
              </w:rPr>
              <w:t>Action</w:t>
            </w:r>
            <w:r w:rsidRPr="006D43DA">
              <w:rPr>
                <w:rFonts w:cstheme="minorHAnsi"/>
                <w:sz w:val="22"/>
              </w:rPr>
              <w:t>: Identify and register for relevant workshops or seminars.</w:t>
            </w:r>
          </w:p>
          <w:p w14:paraId="2BE3DFB3" w14:textId="77777777" w:rsidR="00193377" w:rsidRDefault="00193377" w:rsidP="00193377">
            <w:pPr>
              <w:rPr>
                <w:rFonts w:cstheme="minorHAnsi"/>
                <w:sz w:val="22"/>
              </w:rPr>
            </w:pPr>
          </w:p>
          <w:p w14:paraId="7813A731" w14:textId="55F17A0B" w:rsidR="00193377" w:rsidRDefault="00193377" w:rsidP="00193377">
            <w:pPr>
              <w:rPr>
                <w:rFonts w:cstheme="minorHAnsi"/>
                <w:sz w:val="22"/>
              </w:rPr>
            </w:pPr>
          </w:p>
        </w:tc>
        <w:tc>
          <w:tcPr>
            <w:tcW w:w="2545" w:type="dxa"/>
          </w:tcPr>
          <w:p w14:paraId="2501F96A" w14:textId="0A0EDAAF" w:rsidR="00193377" w:rsidRDefault="00696C47" w:rsidP="00193377">
            <w:pPr>
              <w:rPr>
                <w:rFonts w:cstheme="minorHAnsi"/>
                <w:sz w:val="22"/>
              </w:rPr>
            </w:pPr>
            <w:r w:rsidRPr="00696C47">
              <w:rPr>
                <w:rFonts w:cstheme="minorHAnsi"/>
                <w:sz w:val="22"/>
              </w:rPr>
              <w:t>Within the next 6 months</w:t>
            </w:r>
          </w:p>
        </w:tc>
      </w:tr>
      <w:tr w:rsidR="00F43F64" w14:paraId="34F912BE" w14:textId="77777777" w:rsidTr="00BB1DD4">
        <w:tc>
          <w:tcPr>
            <w:tcW w:w="988" w:type="dxa"/>
          </w:tcPr>
          <w:p w14:paraId="71B3F3BE" w14:textId="3C025881" w:rsidR="00F43F64" w:rsidRDefault="00F43F64" w:rsidP="00F43F64">
            <w:pPr>
              <w:jc w:val="center"/>
              <w:rPr>
                <w:rFonts w:cstheme="minorHAnsi"/>
                <w:sz w:val="22"/>
              </w:rPr>
            </w:pPr>
            <w:r>
              <w:rPr>
                <w:rFonts w:cstheme="minorHAnsi"/>
                <w:sz w:val="22"/>
              </w:rPr>
              <w:t>3.</w:t>
            </w:r>
          </w:p>
        </w:tc>
        <w:tc>
          <w:tcPr>
            <w:tcW w:w="6095" w:type="dxa"/>
          </w:tcPr>
          <w:p w14:paraId="348B2982" w14:textId="086E40D6" w:rsidR="00F43F64" w:rsidRPr="00F43F64" w:rsidRDefault="00F43F64" w:rsidP="00F43F64">
            <w:pPr>
              <w:jc w:val="both"/>
              <w:rPr>
                <w:rFonts w:cstheme="minorHAnsi"/>
                <w:sz w:val="22"/>
              </w:rPr>
            </w:pPr>
            <w:r w:rsidRPr="00F43F64">
              <w:rPr>
                <w:rFonts w:cstheme="minorHAnsi"/>
                <w:b/>
                <w:bCs/>
                <w:sz w:val="22"/>
              </w:rPr>
              <w:t>Improve Feedback Process</w:t>
            </w:r>
            <w:r w:rsidRPr="00F43F64">
              <w:rPr>
                <w:rFonts w:cstheme="minorHAnsi"/>
                <w:sz w:val="22"/>
              </w:rPr>
              <w:t xml:space="preserve">: Currently, </w:t>
            </w:r>
            <w:r>
              <w:rPr>
                <w:rFonts w:cstheme="minorHAnsi"/>
                <w:sz w:val="22"/>
              </w:rPr>
              <w:t>I</w:t>
            </w:r>
            <w:r w:rsidRPr="00F43F64">
              <w:rPr>
                <w:rFonts w:cstheme="minorHAnsi"/>
                <w:sz w:val="22"/>
              </w:rPr>
              <w:t xml:space="preserve"> solicit feedback from the coordinators of the units where </w:t>
            </w:r>
            <w:r>
              <w:rPr>
                <w:rFonts w:cstheme="minorHAnsi"/>
                <w:sz w:val="22"/>
              </w:rPr>
              <w:t>I</w:t>
            </w:r>
            <w:r w:rsidRPr="00F43F64">
              <w:rPr>
                <w:rFonts w:cstheme="minorHAnsi"/>
                <w:sz w:val="22"/>
              </w:rPr>
              <w:t xml:space="preserve"> deliver guest lectures. </w:t>
            </w:r>
            <w:r>
              <w:rPr>
                <w:rFonts w:cstheme="minorHAnsi"/>
                <w:sz w:val="22"/>
              </w:rPr>
              <w:t>In the future, I will</w:t>
            </w:r>
            <w:r w:rsidRPr="00F43F64">
              <w:rPr>
                <w:rFonts w:cstheme="minorHAnsi"/>
                <w:sz w:val="22"/>
              </w:rPr>
              <w:t xml:space="preserve"> include feedback from students as well. They are the primary beneficiaries of </w:t>
            </w:r>
            <w:r>
              <w:rPr>
                <w:rFonts w:cstheme="minorHAnsi"/>
                <w:sz w:val="22"/>
              </w:rPr>
              <w:t>my</w:t>
            </w:r>
            <w:r w:rsidRPr="00F43F64">
              <w:rPr>
                <w:rFonts w:cstheme="minorHAnsi"/>
                <w:sz w:val="22"/>
              </w:rPr>
              <w:t xml:space="preserve"> teaching and may offer valuable insights.</w:t>
            </w:r>
          </w:p>
          <w:p w14:paraId="59C43BF0" w14:textId="77777777" w:rsidR="00F43F64" w:rsidRPr="00F43F64" w:rsidRDefault="00F43F64" w:rsidP="00F43F64">
            <w:pPr>
              <w:jc w:val="both"/>
              <w:rPr>
                <w:rFonts w:cstheme="minorHAnsi"/>
                <w:sz w:val="22"/>
              </w:rPr>
            </w:pPr>
          </w:p>
          <w:p w14:paraId="041CCD64" w14:textId="5A8E438F" w:rsidR="00F43F64" w:rsidRDefault="00F43F64" w:rsidP="00F43F64">
            <w:pPr>
              <w:jc w:val="both"/>
              <w:rPr>
                <w:rFonts w:cstheme="minorHAnsi"/>
                <w:sz w:val="22"/>
              </w:rPr>
            </w:pPr>
            <w:r w:rsidRPr="00F43F64">
              <w:rPr>
                <w:rFonts w:cstheme="minorHAnsi"/>
                <w:b/>
                <w:bCs/>
                <w:sz w:val="22"/>
              </w:rPr>
              <w:t>Action</w:t>
            </w:r>
            <w:r w:rsidRPr="00F43F64">
              <w:rPr>
                <w:rFonts w:cstheme="minorHAnsi"/>
                <w:sz w:val="22"/>
              </w:rPr>
              <w:t xml:space="preserve">: </w:t>
            </w:r>
            <w:r w:rsidR="00787FD2">
              <w:rPr>
                <w:rFonts w:cstheme="minorHAnsi"/>
                <w:sz w:val="22"/>
              </w:rPr>
              <w:t xml:space="preserve">Implement a strategy to use </w:t>
            </w:r>
            <w:proofErr w:type="spellStart"/>
            <w:r w:rsidR="00787FD2">
              <w:rPr>
                <w:rFonts w:cstheme="minorHAnsi"/>
                <w:sz w:val="22"/>
              </w:rPr>
              <w:t>eValuate</w:t>
            </w:r>
            <w:proofErr w:type="spellEnd"/>
            <w:r w:rsidR="00787FD2">
              <w:rPr>
                <w:rFonts w:cstheme="minorHAnsi"/>
                <w:sz w:val="22"/>
              </w:rPr>
              <w:t xml:space="preserve"> to obtain student feedback from my guest lectures.</w:t>
            </w:r>
          </w:p>
          <w:p w14:paraId="1817AA8E" w14:textId="77777777" w:rsidR="00F43F64" w:rsidRDefault="00F43F64" w:rsidP="00F43F64">
            <w:pPr>
              <w:rPr>
                <w:rFonts w:cstheme="minorHAnsi"/>
                <w:sz w:val="22"/>
              </w:rPr>
            </w:pPr>
          </w:p>
          <w:p w14:paraId="1F9AAE18" w14:textId="14D5AFAB" w:rsidR="00F43F64" w:rsidRDefault="00F43F64" w:rsidP="00F43F64">
            <w:pPr>
              <w:rPr>
                <w:rFonts w:cstheme="minorHAnsi"/>
                <w:sz w:val="22"/>
              </w:rPr>
            </w:pPr>
          </w:p>
        </w:tc>
        <w:tc>
          <w:tcPr>
            <w:tcW w:w="2545" w:type="dxa"/>
          </w:tcPr>
          <w:p w14:paraId="0C15A21E" w14:textId="2542014F" w:rsidR="00F43F64" w:rsidRDefault="00F43F64" w:rsidP="00F43F64">
            <w:pPr>
              <w:rPr>
                <w:rFonts w:cstheme="minorHAnsi"/>
                <w:sz w:val="22"/>
              </w:rPr>
            </w:pPr>
            <w:r w:rsidRPr="00A629E9">
              <w:rPr>
                <w:rFonts w:cstheme="minorHAnsi"/>
                <w:sz w:val="22"/>
              </w:rPr>
              <w:t>Within the next academic semester</w:t>
            </w:r>
          </w:p>
        </w:tc>
      </w:tr>
      <w:tr w:rsidR="00F43F64" w14:paraId="4BAC8C99" w14:textId="77777777" w:rsidTr="00BB1DD4">
        <w:tc>
          <w:tcPr>
            <w:tcW w:w="988" w:type="dxa"/>
          </w:tcPr>
          <w:p w14:paraId="33154029" w14:textId="6A0177F3" w:rsidR="00F43F64" w:rsidRDefault="00F43F64" w:rsidP="00F43F64">
            <w:pPr>
              <w:jc w:val="center"/>
              <w:rPr>
                <w:rFonts w:cstheme="minorHAnsi"/>
                <w:sz w:val="22"/>
              </w:rPr>
            </w:pPr>
            <w:r>
              <w:rPr>
                <w:rFonts w:cstheme="minorHAnsi"/>
                <w:sz w:val="22"/>
              </w:rPr>
              <w:t>4.</w:t>
            </w:r>
          </w:p>
        </w:tc>
        <w:tc>
          <w:tcPr>
            <w:tcW w:w="6095" w:type="dxa"/>
          </w:tcPr>
          <w:p w14:paraId="06895176" w14:textId="32BC250F" w:rsidR="00F43F64" w:rsidRPr="00E56725" w:rsidDel="00E56725" w:rsidRDefault="00F43F64" w:rsidP="00F43F64">
            <w:pPr>
              <w:rPr>
                <w:del w:id="177" w:author="Rodrigo Carlessi" w:date="2023-06-02T14:53:00Z"/>
                <w:rFonts w:cstheme="minorHAnsi"/>
                <w:b/>
                <w:bCs/>
                <w:sz w:val="22"/>
                <w:rPrChange w:id="178" w:author="Rodrigo Carlessi" w:date="2023-06-02T14:53:00Z">
                  <w:rPr>
                    <w:del w:id="179" w:author="Rodrigo Carlessi" w:date="2023-06-02T14:53:00Z"/>
                    <w:rFonts w:cstheme="minorHAnsi"/>
                    <w:sz w:val="22"/>
                  </w:rPr>
                </w:rPrChange>
              </w:rPr>
            </w:pPr>
          </w:p>
          <w:p w14:paraId="0AE3F9C0" w14:textId="77E4FF1F" w:rsidR="00BC185B" w:rsidDel="008264C1" w:rsidRDefault="00E56725" w:rsidP="00E56725">
            <w:pPr>
              <w:rPr>
                <w:del w:id="180" w:author="Rodrigo Carlessi" w:date="2023-06-02T14:53:00Z"/>
                <w:rFonts w:cstheme="minorHAnsi"/>
                <w:sz w:val="22"/>
              </w:rPr>
            </w:pPr>
            <w:ins w:id="181" w:author="Rodrigo Carlessi" w:date="2023-06-02T14:52:00Z">
              <w:r w:rsidRPr="00E56725">
                <w:rPr>
                  <w:rFonts w:cstheme="minorHAnsi"/>
                  <w:b/>
                  <w:bCs/>
                  <w:sz w:val="22"/>
                  <w:rPrChange w:id="182" w:author="Rodrigo Carlessi" w:date="2023-06-02T14:53:00Z">
                    <w:rPr>
                      <w:rFonts w:cstheme="minorHAnsi"/>
                      <w:sz w:val="22"/>
                    </w:rPr>
                  </w:rPrChange>
                </w:rPr>
                <w:t>Pursue and appl</w:t>
              </w:r>
            </w:ins>
            <w:ins w:id="183" w:author="Rodrigo Carlessi" w:date="2023-06-02T14:53:00Z">
              <w:r w:rsidRPr="00E56725">
                <w:rPr>
                  <w:rFonts w:cstheme="minorHAnsi"/>
                  <w:b/>
                  <w:bCs/>
                  <w:sz w:val="22"/>
                  <w:rPrChange w:id="184" w:author="Rodrigo Carlessi" w:date="2023-06-02T14:53:00Z">
                    <w:rPr>
                      <w:rFonts w:cstheme="minorHAnsi"/>
                      <w:sz w:val="22"/>
                    </w:rPr>
                  </w:rPrChange>
                </w:rPr>
                <w:t>y for a Higher Education Academy (HEA) Fellowship.</w:t>
              </w:r>
              <w:r>
                <w:rPr>
                  <w:rFonts w:cstheme="minorHAnsi"/>
                  <w:sz w:val="22"/>
                </w:rPr>
                <w:t xml:space="preserve"> </w:t>
              </w:r>
            </w:ins>
          </w:p>
          <w:p w14:paraId="514B275B" w14:textId="4410CA80" w:rsidR="00F43F64" w:rsidRDefault="00F43F64" w:rsidP="00E56725">
            <w:pPr>
              <w:rPr>
                <w:rFonts w:cstheme="minorHAnsi"/>
                <w:sz w:val="22"/>
              </w:rPr>
            </w:pPr>
          </w:p>
        </w:tc>
        <w:tc>
          <w:tcPr>
            <w:tcW w:w="2545" w:type="dxa"/>
          </w:tcPr>
          <w:p w14:paraId="4B31AC51" w14:textId="237FAB28" w:rsidR="00F43F64" w:rsidRDefault="003D6738" w:rsidP="00F43F64">
            <w:pPr>
              <w:rPr>
                <w:rFonts w:cstheme="minorHAnsi"/>
                <w:sz w:val="22"/>
              </w:rPr>
            </w:pPr>
            <w:ins w:id="185" w:author="Rodrigo Carlessi" w:date="2023-06-01T14:34:00Z">
              <w:r>
                <w:rPr>
                  <w:rFonts w:cstheme="minorHAnsi"/>
                  <w:sz w:val="22"/>
                </w:rPr>
                <w:t>2024</w:t>
              </w:r>
            </w:ins>
          </w:p>
        </w:tc>
      </w:tr>
    </w:tbl>
    <w:p w14:paraId="1C289603" w14:textId="70D0302D" w:rsidR="00193377" w:rsidRDefault="00193377" w:rsidP="00193377">
      <w:pPr>
        <w:spacing w:after="0" w:line="240" w:lineRule="auto"/>
        <w:rPr>
          <w:rFonts w:cstheme="minorHAnsi"/>
          <w:sz w:val="22"/>
        </w:rPr>
      </w:pPr>
    </w:p>
    <w:p w14:paraId="7DD51539" w14:textId="6A79ECA0" w:rsidR="00C8733B" w:rsidRDefault="000E3D9E" w:rsidP="00193377">
      <w:pPr>
        <w:spacing w:after="0" w:line="240" w:lineRule="auto"/>
        <w:rPr>
          <w:rFonts w:cstheme="minorHAnsi"/>
          <w:sz w:val="22"/>
        </w:rPr>
      </w:pPr>
      <w:ins w:id="186" w:author="Rodrigo Carlessi" w:date="2023-06-02T14:56:00Z">
        <w:r>
          <w:rPr>
            <w:rFonts w:cstheme="minorHAnsi"/>
            <w:sz w:val="22"/>
          </w:rPr>
          <w:br w:type="column"/>
        </w:r>
      </w:ins>
    </w:p>
    <w:tbl>
      <w:tblPr>
        <w:tblStyle w:val="TableGrid"/>
        <w:tblW w:w="0" w:type="auto"/>
        <w:tblLook w:val="04A0" w:firstRow="1" w:lastRow="0" w:firstColumn="1" w:lastColumn="0" w:noHBand="0" w:noVBand="1"/>
      </w:tblPr>
      <w:tblGrid>
        <w:gridCol w:w="6232"/>
        <w:gridCol w:w="3396"/>
      </w:tblGrid>
      <w:tr w:rsidR="00193377" w:rsidRPr="00193377" w14:paraId="7E13132B" w14:textId="77777777" w:rsidTr="00C660D8">
        <w:tc>
          <w:tcPr>
            <w:tcW w:w="6232" w:type="dxa"/>
            <w:shd w:val="clear" w:color="auto" w:fill="FFF2CC" w:themeFill="accent4" w:themeFillTint="33"/>
          </w:tcPr>
          <w:p w14:paraId="5CAF5838" w14:textId="6733E43E" w:rsidR="00193377" w:rsidRPr="00193377" w:rsidRDefault="00193377" w:rsidP="00B156F9">
            <w:pPr>
              <w:spacing w:before="100" w:after="100"/>
              <w:rPr>
                <w:rFonts w:cstheme="minorHAnsi"/>
                <w:b/>
                <w:sz w:val="22"/>
              </w:rPr>
            </w:pPr>
            <w:r w:rsidRPr="00193377">
              <w:rPr>
                <w:rFonts w:cstheme="minorHAnsi"/>
                <w:b/>
                <w:sz w:val="22"/>
              </w:rPr>
              <w:t>Reviewe</w:t>
            </w:r>
            <w:r w:rsidR="00B156F9">
              <w:rPr>
                <w:rFonts w:cstheme="minorHAnsi"/>
                <w:b/>
                <w:sz w:val="22"/>
              </w:rPr>
              <w:t>e</w:t>
            </w:r>
            <w:r w:rsidRPr="00193377">
              <w:rPr>
                <w:rFonts w:cstheme="minorHAnsi"/>
                <w:b/>
                <w:sz w:val="22"/>
              </w:rPr>
              <w:t>’s signature</w:t>
            </w:r>
          </w:p>
        </w:tc>
        <w:tc>
          <w:tcPr>
            <w:tcW w:w="3396" w:type="dxa"/>
            <w:shd w:val="clear" w:color="auto" w:fill="FFF2CC" w:themeFill="accent4" w:themeFillTint="33"/>
          </w:tcPr>
          <w:p w14:paraId="4DD84D1C" w14:textId="792AC8B6" w:rsidR="00193377" w:rsidRPr="00193377" w:rsidRDefault="00193377" w:rsidP="00193377">
            <w:pPr>
              <w:spacing w:before="100" w:after="100"/>
              <w:rPr>
                <w:rFonts w:cstheme="minorHAnsi"/>
                <w:b/>
                <w:sz w:val="22"/>
              </w:rPr>
            </w:pPr>
            <w:r w:rsidRPr="00193377">
              <w:rPr>
                <w:rFonts w:cstheme="minorHAnsi"/>
                <w:b/>
                <w:sz w:val="22"/>
              </w:rPr>
              <w:t>Date</w:t>
            </w:r>
          </w:p>
        </w:tc>
      </w:tr>
      <w:tr w:rsidR="00193377" w14:paraId="5D49C2DA" w14:textId="77777777" w:rsidTr="00C8733B">
        <w:tc>
          <w:tcPr>
            <w:tcW w:w="6232" w:type="dxa"/>
          </w:tcPr>
          <w:p w14:paraId="3CD35D52" w14:textId="2FC53425" w:rsidR="00193377" w:rsidRDefault="00F119F2" w:rsidP="00193377">
            <w:pPr>
              <w:spacing w:before="100" w:after="100"/>
              <w:rPr>
                <w:rFonts w:cstheme="minorHAnsi"/>
                <w:sz w:val="22"/>
              </w:rPr>
            </w:pPr>
            <w:ins w:id="187" w:author="Rodrigo Carlessi" w:date="2023-06-14T10:14:00Z">
              <w:r>
                <w:rPr>
                  <w:rFonts w:cstheme="minorHAnsi"/>
                  <w:noProof/>
                  <w:sz w:val="22"/>
                </w:rPr>
                <w:drawing>
                  <wp:anchor distT="0" distB="0" distL="114300" distR="114300" simplePos="0" relativeHeight="251658240" behindDoc="1" locked="0" layoutInCell="1" allowOverlap="1" wp14:anchorId="127B5EF5" wp14:editId="69E5DA9D">
                    <wp:simplePos x="0" y="0"/>
                    <wp:positionH relativeFrom="column">
                      <wp:posOffset>53357</wp:posOffset>
                    </wp:positionH>
                    <wp:positionV relativeFrom="paragraph">
                      <wp:posOffset>-41429</wp:posOffset>
                    </wp:positionV>
                    <wp:extent cx="1230258" cy="454728"/>
                    <wp:effectExtent l="0" t="0" r="8255" b="2540"/>
                    <wp:wrapNone/>
                    <wp:docPr id="1680933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34731" cy="456381"/>
                            </a:xfrm>
                            <a:prstGeom prst="rect">
                              <a:avLst/>
                            </a:prstGeom>
                            <a:noFill/>
                            <a:ln>
                              <a:noFill/>
                            </a:ln>
                          </pic:spPr>
                        </pic:pic>
                      </a:graphicData>
                    </a:graphic>
                    <wp14:sizeRelH relativeFrom="margin">
                      <wp14:pctWidth>0</wp14:pctWidth>
                    </wp14:sizeRelH>
                    <wp14:sizeRelV relativeFrom="margin">
                      <wp14:pctHeight>0</wp14:pctHeight>
                    </wp14:sizeRelV>
                  </wp:anchor>
                </w:drawing>
              </w:r>
            </w:ins>
          </w:p>
        </w:tc>
        <w:tc>
          <w:tcPr>
            <w:tcW w:w="3396" w:type="dxa"/>
          </w:tcPr>
          <w:p w14:paraId="13AFE0A5" w14:textId="29EA69F2" w:rsidR="00193377" w:rsidRDefault="00A90D1B" w:rsidP="00193377">
            <w:pPr>
              <w:spacing w:before="100" w:after="100"/>
              <w:rPr>
                <w:rFonts w:cstheme="minorHAnsi"/>
                <w:sz w:val="22"/>
              </w:rPr>
            </w:pPr>
            <w:ins w:id="188" w:author="Rodrigo Carlessi" w:date="2023-06-14T10:14:00Z">
              <w:r>
                <w:rPr>
                  <w:rFonts w:cstheme="minorHAnsi"/>
                  <w:sz w:val="22"/>
                </w:rPr>
                <w:t>14/06/2023</w:t>
              </w:r>
            </w:ins>
          </w:p>
        </w:tc>
      </w:tr>
      <w:tr w:rsidR="00193377" w:rsidRPr="00193377" w14:paraId="77C635BB" w14:textId="77777777" w:rsidTr="00C660D8">
        <w:tc>
          <w:tcPr>
            <w:tcW w:w="6232" w:type="dxa"/>
            <w:shd w:val="clear" w:color="auto" w:fill="FFF2CC" w:themeFill="accent4" w:themeFillTint="33"/>
          </w:tcPr>
          <w:p w14:paraId="28C983B7" w14:textId="1EE0C3D3" w:rsidR="00193377" w:rsidRPr="00193377" w:rsidRDefault="00193377" w:rsidP="00193377">
            <w:pPr>
              <w:spacing w:before="100" w:after="100"/>
              <w:rPr>
                <w:rFonts w:cstheme="minorHAnsi"/>
                <w:b/>
                <w:sz w:val="22"/>
              </w:rPr>
            </w:pPr>
            <w:r w:rsidRPr="00193377">
              <w:rPr>
                <w:rFonts w:cstheme="minorHAnsi"/>
                <w:b/>
                <w:sz w:val="22"/>
              </w:rPr>
              <w:t>Reviewer’s signature</w:t>
            </w:r>
          </w:p>
        </w:tc>
        <w:tc>
          <w:tcPr>
            <w:tcW w:w="3396" w:type="dxa"/>
            <w:shd w:val="clear" w:color="auto" w:fill="FFF2CC" w:themeFill="accent4" w:themeFillTint="33"/>
          </w:tcPr>
          <w:p w14:paraId="55CEC0C5" w14:textId="77777777" w:rsidR="00193377" w:rsidRPr="00193377" w:rsidRDefault="00193377" w:rsidP="00193377">
            <w:pPr>
              <w:spacing w:before="100" w:after="100"/>
              <w:rPr>
                <w:rFonts w:cstheme="minorHAnsi"/>
                <w:b/>
                <w:sz w:val="22"/>
              </w:rPr>
            </w:pPr>
            <w:r w:rsidRPr="00193377">
              <w:rPr>
                <w:rFonts w:cstheme="minorHAnsi"/>
                <w:b/>
                <w:sz w:val="22"/>
              </w:rPr>
              <w:t>Date</w:t>
            </w:r>
          </w:p>
        </w:tc>
      </w:tr>
      <w:tr w:rsidR="00193377" w14:paraId="0F22750F" w14:textId="77777777" w:rsidTr="00C8733B">
        <w:tc>
          <w:tcPr>
            <w:tcW w:w="6232" w:type="dxa"/>
          </w:tcPr>
          <w:p w14:paraId="0A0843EB" w14:textId="77777777" w:rsidR="00193377" w:rsidRDefault="00193377" w:rsidP="00193377">
            <w:pPr>
              <w:spacing w:before="100" w:after="100"/>
              <w:rPr>
                <w:rFonts w:cstheme="minorHAnsi"/>
                <w:sz w:val="22"/>
              </w:rPr>
            </w:pPr>
          </w:p>
        </w:tc>
        <w:tc>
          <w:tcPr>
            <w:tcW w:w="3396" w:type="dxa"/>
          </w:tcPr>
          <w:p w14:paraId="7A2240F2" w14:textId="77777777" w:rsidR="00193377" w:rsidRDefault="00193377" w:rsidP="00193377">
            <w:pPr>
              <w:spacing w:before="100" w:after="100"/>
              <w:rPr>
                <w:rFonts w:cstheme="minorHAnsi"/>
                <w:sz w:val="22"/>
              </w:rPr>
            </w:pPr>
          </w:p>
        </w:tc>
      </w:tr>
      <w:tr w:rsidR="00193377" w:rsidRPr="00193377" w14:paraId="0B38B2DD" w14:textId="77777777" w:rsidTr="00C660D8">
        <w:trPr>
          <w:gridAfter w:val="1"/>
          <w:wAfter w:w="3396" w:type="dxa"/>
        </w:trPr>
        <w:tc>
          <w:tcPr>
            <w:tcW w:w="6232" w:type="dxa"/>
            <w:shd w:val="clear" w:color="auto" w:fill="FFF2CC" w:themeFill="accent4" w:themeFillTint="33"/>
          </w:tcPr>
          <w:p w14:paraId="0F7F23CC" w14:textId="78D344EC" w:rsidR="00193377" w:rsidRPr="00193377" w:rsidRDefault="00193377" w:rsidP="00193377">
            <w:pPr>
              <w:spacing w:before="100" w:after="100"/>
              <w:rPr>
                <w:rFonts w:cstheme="minorHAnsi"/>
                <w:b/>
                <w:sz w:val="22"/>
              </w:rPr>
            </w:pPr>
            <w:r>
              <w:rPr>
                <w:rFonts w:cstheme="minorHAnsi"/>
                <w:b/>
                <w:sz w:val="22"/>
              </w:rPr>
              <w:t>Date of Review</w:t>
            </w:r>
          </w:p>
        </w:tc>
      </w:tr>
      <w:tr w:rsidR="00193377" w14:paraId="5342AA19" w14:textId="77777777" w:rsidTr="00C8733B">
        <w:trPr>
          <w:gridAfter w:val="1"/>
          <w:wAfter w:w="3396" w:type="dxa"/>
        </w:trPr>
        <w:tc>
          <w:tcPr>
            <w:tcW w:w="6232" w:type="dxa"/>
          </w:tcPr>
          <w:p w14:paraId="71C505C6" w14:textId="77777777" w:rsidR="00193377" w:rsidRDefault="00193377" w:rsidP="00193377">
            <w:pPr>
              <w:spacing w:before="100" w:after="100"/>
              <w:rPr>
                <w:rFonts w:cstheme="minorHAnsi"/>
                <w:sz w:val="22"/>
              </w:rPr>
            </w:pPr>
          </w:p>
        </w:tc>
      </w:tr>
    </w:tbl>
    <w:p w14:paraId="097186AB" w14:textId="41C1C609" w:rsidR="00193377" w:rsidRDefault="00193377" w:rsidP="00193377">
      <w:pPr>
        <w:spacing w:after="0" w:line="240" w:lineRule="auto"/>
        <w:rPr>
          <w:rFonts w:cstheme="minorHAnsi"/>
          <w:sz w:val="22"/>
        </w:rPr>
      </w:pPr>
    </w:p>
    <w:p w14:paraId="1E3CB09A" w14:textId="77777777" w:rsidR="00193377" w:rsidRDefault="00193377" w:rsidP="00193377">
      <w:pPr>
        <w:spacing w:after="0" w:line="240" w:lineRule="auto"/>
        <w:rPr>
          <w:rFonts w:cstheme="minorHAnsi"/>
          <w:sz w:val="22"/>
        </w:rPr>
      </w:pPr>
    </w:p>
    <w:p w14:paraId="2F265CC6" w14:textId="18B923AD" w:rsidR="00193377" w:rsidRPr="00C8733B" w:rsidRDefault="00193377" w:rsidP="00193377">
      <w:pPr>
        <w:spacing w:after="0" w:line="240" w:lineRule="auto"/>
        <w:rPr>
          <w:rFonts w:cstheme="minorHAnsi"/>
          <w:b/>
          <w:sz w:val="22"/>
        </w:rPr>
      </w:pPr>
      <w:r w:rsidRPr="00C8733B">
        <w:rPr>
          <w:rFonts w:cstheme="minorHAnsi"/>
          <w:b/>
          <w:sz w:val="22"/>
        </w:rPr>
        <w:t xml:space="preserve">Please submit ALL Peer Review Reports to </w:t>
      </w:r>
      <w:hyperlink r:id="rId24" w:history="1">
        <w:r w:rsidR="00397D3B" w:rsidRPr="00397D3B">
          <w:rPr>
            <w:rStyle w:val="Hyperlink"/>
            <w:rFonts w:cstheme="minorHAnsi"/>
            <w:b/>
            <w:sz w:val="22"/>
          </w:rPr>
          <w:t>teachingexcellence@curtin.edu.au</w:t>
        </w:r>
      </w:hyperlink>
      <w:r w:rsidR="00397D3B">
        <w:rPr>
          <w:rFonts w:cstheme="minorHAnsi"/>
          <w:b/>
          <w:sz w:val="22"/>
        </w:rPr>
        <w:t xml:space="preserve"> </w:t>
      </w:r>
      <w:r w:rsidRPr="00C8733B">
        <w:rPr>
          <w:rFonts w:cstheme="minorHAnsi"/>
          <w:b/>
          <w:sz w:val="22"/>
        </w:rPr>
        <w:t>once the Action Plan has been completed and signed</w:t>
      </w:r>
      <w:r w:rsidR="00397D3B">
        <w:rPr>
          <w:rFonts w:cstheme="minorHAnsi"/>
          <w:b/>
          <w:sz w:val="22"/>
        </w:rPr>
        <w:t>.</w:t>
      </w:r>
    </w:p>
    <w:p w14:paraId="14ECA308" w14:textId="23EC088A" w:rsidR="00C8733B" w:rsidRDefault="00C8733B" w:rsidP="00D44404">
      <w:pPr>
        <w:spacing w:after="0" w:line="240" w:lineRule="auto"/>
        <w:rPr>
          <w:rFonts w:cstheme="minorHAnsi"/>
          <w:sz w:val="22"/>
        </w:rPr>
      </w:pPr>
      <w:r>
        <w:rPr>
          <w:rFonts w:cstheme="minorHAnsi"/>
          <w:sz w:val="22"/>
        </w:rPr>
        <w:br w:type="page"/>
      </w:r>
    </w:p>
    <w:tbl>
      <w:tblPr>
        <w:tblStyle w:val="TableGrid"/>
        <w:tblW w:w="0" w:type="auto"/>
        <w:tblLook w:val="04A0" w:firstRow="1" w:lastRow="0" w:firstColumn="1" w:lastColumn="0" w:noHBand="0" w:noVBand="1"/>
      </w:tblPr>
      <w:tblGrid>
        <w:gridCol w:w="9628"/>
      </w:tblGrid>
      <w:tr w:rsidR="00C8733B" w14:paraId="22DFE2E8" w14:textId="77777777" w:rsidTr="00C660D8">
        <w:tc>
          <w:tcPr>
            <w:tcW w:w="9628" w:type="dxa"/>
            <w:shd w:val="clear" w:color="auto" w:fill="FFF2CC" w:themeFill="accent4" w:themeFillTint="33"/>
          </w:tcPr>
          <w:p w14:paraId="527D101C" w14:textId="389F6E94" w:rsidR="00C8733B" w:rsidRPr="00C8733B" w:rsidRDefault="00C8733B" w:rsidP="00B156F9">
            <w:pPr>
              <w:spacing w:before="100" w:after="100"/>
              <w:rPr>
                <w:rFonts w:cstheme="minorHAnsi"/>
                <w:b/>
                <w:sz w:val="28"/>
              </w:rPr>
            </w:pPr>
            <w:r w:rsidRPr="00C8733B">
              <w:rPr>
                <w:rFonts w:cstheme="minorHAnsi"/>
                <w:b/>
                <w:sz w:val="28"/>
              </w:rPr>
              <w:lastRenderedPageBreak/>
              <w:t xml:space="preserve">THIS SECTION OF THE REPORT IS ONLY TO BE COMPLETED 6 TO 9 MONTHS AFTER </w:t>
            </w:r>
            <w:r w:rsidR="00B156F9">
              <w:rPr>
                <w:rFonts w:cstheme="minorHAnsi"/>
                <w:b/>
                <w:sz w:val="28"/>
              </w:rPr>
              <w:t>YOUR</w:t>
            </w:r>
            <w:r w:rsidRPr="00C8733B">
              <w:rPr>
                <w:rFonts w:cstheme="minorHAnsi"/>
                <w:b/>
                <w:sz w:val="28"/>
              </w:rPr>
              <w:t xml:space="preserve"> ACTION PLAN HAS BEEN SUBMITTED.</w:t>
            </w:r>
          </w:p>
        </w:tc>
      </w:tr>
    </w:tbl>
    <w:p w14:paraId="63909CB1" w14:textId="3BF8F9E9" w:rsidR="00E54D11" w:rsidRDefault="00E54D11" w:rsidP="00C8733B">
      <w:pPr>
        <w:spacing w:after="0" w:line="240" w:lineRule="auto"/>
        <w:rPr>
          <w:rFonts w:cstheme="minorHAnsi"/>
          <w:sz w:val="22"/>
        </w:rPr>
      </w:pPr>
    </w:p>
    <w:p w14:paraId="5998318A" w14:textId="77777777" w:rsidR="00C8733B" w:rsidRDefault="00C8733B" w:rsidP="00C8733B">
      <w:pPr>
        <w:spacing w:after="0" w:line="240" w:lineRule="auto"/>
        <w:rPr>
          <w:rFonts w:cstheme="minorHAnsi"/>
          <w:sz w:val="22"/>
        </w:rPr>
      </w:pPr>
    </w:p>
    <w:p w14:paraId="25C3F9B5" w14:textId="48E89485" w:rsidR="007C2751" w:rsidRDefault="007C2751" w:rsidP="00C8733B">
      <w:pPr>
        <w:pStyle w:val="Heading1"/>
        <w:spacing w:after="0" w:line="240" w:lineRule="auto"/>
        <w:rPr>
          <w:rFonts w:ascii="Calibri" w:hAnsi="Calibri" w:cs="Calibri"/>
          <w:sz w:val="22"/>
          <w:szCs w:val="22"/>
        </w:rPr>
      </w:pPr>
      <w:bookmarkStart w:id="189" w:name="_Toc13047949"/>
      <w:r w:rsidRPr="00C8733B">
        <w:rPr>
          <w:rFonts w:ascii="Calibri" w:hAnsi="Calibri" w:cs="Calibri"/>
          <w:sz w:val="22"/>
          <w:szCs w:val="22"/>
        </w:rPr>
        <w:t xml:space="preserve">Implementation of Action Plan: </w:t>
      </w:r>
      <w:r w:rsidR="00152F9D" w:rsidRPr="00C8733B">
        <w:rPr>
          <w:rFonts w:ascii="Calibri" w:hAnsi="Calibri" w:cs="Calibri"/>
          <w:sz w:val="22"/>
          <w:szCs w:val="22"/>
        </w:rPr>
        <w:t>Professional Conversations</w:t>
      </w:r>
      <w:bookmarkEnd w:id="189"/>
    </w:p>
    <w:p w14:paraId="1D969AD8" w14:textId="77777777" w:rsidR="00C8733B" w:rsidRPr="00C8733B" w:rsidRDefault="00C8733B" w:rsidP="00C8733B">
      <w:pPr>
        <w:spacing w:after="0" w:line="240" w:lineRule="auto"/>
        <w:rPr>
          <w:sz w:val="22"/>
        </w:rPr>
      </w:pPr>
    </w:p>
    <w:p w14:paraId="6A4F495A" w14:textId="293F8DF5" w:rsidR="00E54D11" w:rsidRPr="00C8733B" w:rsidRDefault="00E54D11" w:rsidP="00C8733B">
      <w:pPr>
        <w:spacing w:after="0" w:line="240" w:lineRule="auto"/>
        <w:rPr>
          <w:rFonts w:ascii="Calibri" w:hAnsi="Calibri" w:cs="Calibri"/>
          <w:color w:val="000000" w:themeColor="text1"/>
          <w:sz w:val="22"/>
        </w:rPr>
      </w:pPr>
      <w:r w:rsidRPr="00C8733B">
        <w:rPr>
          <w:rFonts w:ascii="Calibri" w:hAnsi="Calibri" w:cs="Calibri"/>
          <w:color w:val="000000" w:themeColor="text1"/>
          <w:sz w:val="22"/>
        </w:rPr>
        <w:t>Once you have had time to implement your Action Plan</w:t>
      </w:r>
      <w:r w:rsidR="00152F9D" w:rsidRPr="00C8733B">
        <w:rPr>
          <w:rFonts w:ascii="Calibri" w:hAnsi="Calibri" w:cs="Calibri"/>
          <w:color w:val="000000" w:themeColor="text1"/>
          <w:sz w:val="22"/>
        </w:rPr>
        <w:t xml:space="preserve"> you should </w:t>
      </w:r>
      <w:r w:rsidRPr="00C8733B">
        <w:rPr>
          <w:rFonts w:ascii="Calibri" w:hAnsi="Calibri" w:cs="Calibri"/>
          <w:color w:val="000000" w:themeColor="text1"/>
          <w:sz w:val="22"/>
        </w:rPr>
        <w:t>m</w:t>
      </w:r>
      <w:r w:rsidR="007C2751" w:rsidRPr="00C8733B">
        <w:rPr>
          <w:rFonts w:ascii="Calibri" w:hAnsi="Calibri" w:cs="Calibri"/>
          <w:color w:val="000000" w:themeColor="text1"/>
          <w:sz w:val="22"/>
        </w:rPr>
        <w:t>eet with</w:t>
      </w:r>
      <w:r w:rsidRPr="00C8733B">
        <w:rPr>
          <w:rFonts w:ascii="Calibri" w:hAnsi="Calibri" w:cs="Calibri"/>
          <w:color w:val="000000" w:themeColor="text1"/>
          <w:sz w:val="22"/>
        </w:rPr>
        <w:t xml:space="preserve"> your reviewer </w:t>
      </w:r>
      <w:r w:rsidR="002F788A" w:rsidRPr="00C8733B">
        <w:rPr>
          <w:rFonts w:ascii="Calibri" w:hAnsi="Calibri" w:cs="Calibri"/>
          <w:color w:val="000000" w:themeColor="text1"/>
          <w:sz w:val="22"/>
        </w:rPr>
        <w:t xml:space="preserve">in the following teaching period </w:t>
      </w:r>
      <w:r w:rsidR="007C2751" w:rsidRPr="00C8733B">
        <w:rPr>
          <w:rFonts w:ascii="Calibri" w:hAnsi="Calibri" w:cs="Calibri"/>
          <w:color w:val="000000" w:themeColor="text1"/>
          <w:sz w:val="22"/>
        </w:rPr>
        <w:t>to</w:t>
      </w:r>
      <w:r w:rsidRPr="00C8733B">
        <w:rPr>
          <w:rFonts w:ascii="Calibri" w:hAnsi="Calibri" w:cs="Calibri"/>
          <w:color w:val="000000" w:themeColor="text1"/>
          <w:sz w:val="22"/>
        </w:rPr>
        <w:t xml:space="preserve"> review </w:t>
      </w:r>
      <w:r w:rsidR="00E23D87">
        <w:rPr>
          <w:rFonts w:ascii="Calibri" w:hAnsi="Calibri" w:cs="Calibri"/>
          <w:color w:val="000000" w:themeColor="text1"/>
          <w:sz w:val="22"/>
        </w:rPr>
        <w:t>progress and outcomes achieved.</w:t>
      </w:r>
    </w:p>
    <w:p w14:paraId="7EBDEF29" w14:textId="0735E491" w:rsidR="00E54D11" w:rsidRDefault="00E54D11" w:rsidP="00C8733B">
      <w:pPr>
        <w:spacing w:after="0" w:line="240" w:lineRule="auto"/>
        <w:rPr>
          <w:rFonts w:ascii="Calibri" w:hAnsi="Calibri" w:cs="Calibri"/>
          <w:strike/>
          <w:sz w:val="22"/>
        </w:rPr>
      </w:pPr>
    </w:p>
    <w:tbl>
      <w:tblPr>
        <w:tblStyle w:val="TableGrid"/>
        <w:tblW w:w="0" w:type="auto"/>
        <w:tblLook w:val="04A0" w:firstRow="1" w:lastRow="0" w:firstColumn="1" w:lastColumn="0" w:noHBand="0" w:noVBand="1"/>
      </w:tblPr>
      <w:tblGrid>
        <w:gridCol w:w="9628"/>
      </w:tblGrid>
      <w:tr w:rsidR="00C8733B" w14:paraId="0C28BAFF" w14:textId="77777777" w:rsidTr="00C8733B">
        <w:tc>
          <w:tcPr>
            <w:tcW w:w="9628" w:type="dxa"/>
          </w:tcPr>
          <w:p w14:paraId="5EEA2D77" w14:textId="77777777" w:rsidR="00B156F9" w:rsidRDefault="00B156F9" w:rsidP="00B156F9">
            <w:pPr>
              <w:rPr>
                <w:rFonts w:ascii="Calibri" w:hAnsi="Calibri" w:cs="Calibri"/>
                <w:strike/>
                <w:sz w:val="22"/>
              </w:rPr>
            </w:pPr>
          </w:p>
          <w:p w14:paraId="58DF0A17" w14:textId="77777777" w:rsidR="00B156F9" w:rsidRDefault="00B156F9" w:rsidP="00B156F9">
            <w:pPr>
              <w:rPr>
                <w:rFonts w:ascii="Calibri" w:hAnsi="Calibri" w:cs="Calibri"/>
                <w:strike/>
                <w:sz w:val="22"/>
              </w:rPr>
            </w:pPr>
          </w:p>
          <w:p w14:paraId="7F9308B7" w14:textId="77777777" w:rsidR="00B156F9" w:rsidRDefault="00B156F9" w:rsidP="00B156F9">
            <w:pPr>
              <w:rPr>
                <w:rFonts w:ascii="Calibri" w:hAnsi="Calibri" w:cs="Calibri"/>
                <w:strike/>
                <w:sz w:val="22"/>
              </w:rPr>
            </w:pPr>
          </w:p>
          <w:p w14:paraId="46C2580E" w14:textId="77777777" w:rsidR="00B156F9" w:rsidRDefault="00B156F9" w:rsidP="00B156F9">
            <w:pPr>
              <w:rPr>
                <w:rFonts w:ascii="Calibri" w:hAnsi="Calibri" w:cs="Calibri"/>
                <w:strike/>
                <w:sz w:val="22"/>
              </w:rPr>
            </w:pPr>
          </w:p>
          <w:p w14:paraId="28B8E96E" w14:textId="4DBF4127" w:rsidR="00B156F9" w:rsidRDefault="00B156F9" w:rsidP="00B156F9">
            <w:pPr>
              <w:rPr>
                <w:rFonts w:ascii="Calibri" w:hAnsi="Calibri" w:cs="Calibri"/>
                <w:strike/>
                <w:sz w:val="22"/>
              </w:rPr>
            </w:pPr>
          </w:p>
          <w:p w14:paraId="3C2F0301" w14:textId="77777777" w:rsidR="00B156F9" w:rsidRDefault="00B156F9" w:rsidP="00B156F9">
            <w:pPr>
              <w:rPr>
                <w:rFonts w:ascii="Calibri" w:hAnsi="Calibri" w:cs="Calibri"/>
                <w:strike/>
                <w:sz w:val="22"/>
              </w:rPr>
            </w:pPr>
          </w:p>
          <w:p w14:paraId="729311CE" w14:textId="77777777" w:rsidR="00B156F9" w:rsidRDefault="00B156F9" w:rsidP="00B156F9">
            <w:pPr>
              <w:rPr>
                <w:rFonts w:ascii="Calibri" w:hAnsi="Calibri" w:cs="Calibri"/>
                <w:strike/>
                <w:sz w:val="22"/>
              </w:rPr>
            </w:pPr>
          </w:p>
          <w:p w14:paraId="141531EB" w14:textId="43E6AC8B" w:rsidR="00C8733B" w:rsidRDefault="00C8733B" w:rsidP="00C8733B">
            <w:pPr>
              <w:rPr>
                <w:rFonts w:ascii="Calibri" w:hAnsi="Calibri" w:cs="Calibri"/>
                <w:strike/>
                <w:sz w:val="22"/>
              </w:rPr>
            </w:pPr>
          </w:p>
        </w:tc>
      </w:tr>
    </w:tbl>
    <w:p w14:paraId="398E55EF" w14:textId="22EA8BF9" w:rsidR="00C8733B" w:rsidRDefault="00C8733B" w:rsidP="00C8733B">
      <w:pPr>
        <w:spacing w:after="0" w:line="240" w:lineRule="auto"/>
        <w:rPr>
          <w:rFonts w:ascii="Calibri" w:hAnsi="Calibri" w:cs="Calibri"/>
          <w:strike/>
          <w:sz w:val="22"/>
        </w:rPr>
      </w:pPr>
    </w:p>
    <w:sectPr w:rsidR="00C8733B" w:rsidSect="00316889">
      <w:headerReference w:type="default" r:id="rId25"/>
      <w:footerReference w:type="default" r:id="rId26"/>
      <w:headerReference w:type="first" r:id="rId27"/>
      <w:footerReference w:type="first" r:id="rId28"/>
      <w:pgSz w:w="11906" w:h="16838"/>
      <w:pgMar w:top="1134" w:right="1134" w:bottom="1134" w:left="1134" w:header="56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drigo Carlessi" w:date="2023-05-30T15:14:00Z" w:initials="RC">
    <w:p w14:paraId="43E6CCF6" w14:textId="77777777" w:rsidR="00197E97" w:rsidRDefault="00197E97" w:rsidP="006D377B">
      <w:pPr>
        <w:pStyle w:val="CommentText"/>
      </w:pPr>
      <w:r>
        <w:rPr>
          <w:rStyle w:val="CommentReference"/>
        </w:rPr>
        <w:annotationRef/>
      </w:r>
      <w:r>
        <w:t>Lisa, please add your correct roles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E6CC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09172" w16cex:dateUtc="2023-05-30T07: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E6CCF6" w16cid:durableId="282091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70523" w14:textId="77777777" w:rsidR="004566F6" w:rsidRDefault="004566F6" w:rsidP="00AA21B6">
      <w:r>
        <w:separator/>
      </w:r>
    </w:p>
  </w:endnote>
  <w:endnote w:type="continuationSeparator" w:id="0">
    <w:p w14:paraId="24AC3577" w14:textId="77777777" w:rsidR="004566F6" w:rsidRDefault="004566F6" w:rsidP="00AA2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023A0" w14:textId="35967D7A" w:rsidR="00C36B09" w:rsidRPr="00DD68E2" w:rsidRDefault="009D1F64" w:rsidP="00355A9E">
    <w:pPr>
      <w:pStyle w:val="Footer"/>
      <w:tabs>
        <w:tab w:val="clear" w:pos="4513"/>
        <w:tab w:val="clear" w:pos="9026"/>
        <w:tab w:val="right" w:pos="9638"/>
      </w:tabs>
      <w:rPr>
        <w:sz w:val="16"/>
        <w:szCs w:val="20"/>
      </w:rPr>
    </w:pPr>
    <w:r w:rsidRPr="00DD68E2">
      <w:rPr>
        <w:sz w:val="16"/>
        <w:szCs w:val="20"/>
      </w:rPr>
      <w:t xml:space="preserve">PREP Report and Action Plan - </w:t>
    </w:r>
    <w:r w:rsidR="00C660D8" w:rsidRPr="00DD68E2">
      <w:rPr>
        <w:sz w:val="16"/>
        <w:szCs w:val="16"/>
      </w:rPr>
      <w:t xml:space="preserve">Learning and Teaching </w:t>
    </w:r>
    <w:r w:rsidR="007650F8" w:rsidRPr="00DD68E2">
      <w:rPr>
        <w:sz w:val="16"/>
        <w:szCs w:val="16"/>
      </w:rPr>
      <w:t>Pathway</w:t>
    </w:r>
    <w:r w:rsidR="007650F8" w:rsidRPr="00DD68E2">
      <w:rPr>
        <w:sz w:val="16"/>
        <w:szCs w:val="20"/>
      </w:rPr>
      <w:t xml:space="preserve"> </w:t>
    </w:r>
    <w:sdt>
      <w:sdtPr>
        <w:rPr>
          <w:sz w:val="16"/>
          <w:szCs w:val="20"/>
        </w:rPr>
        <w:id w:val="749017073"/>
        <w:docPartObj>
          <w:docPartGallery w:val="Page Numbers (Bottom of Page)"/>
          <w:docPartUnique/>
        </w:docPartObj>
      </w:sdtPr>
      <w:sdtEndPr/>
      <w:sdtContent>
        <w:sdt>
          <w:sdtPr>
            <w:rPr>
              <w:sz w:val="16"/>
              <w:szCs w:val="20"/>
            </w:rPr>
            <w:id w:val="-759672577"/>
            <w:docPartObj>
              <w:docPartGallery w:val="Page Numbers (Top of Page)"/>
              <w:docPartUnique/>
            </w:docPartObj>
          </w:sdtPr>
          <w:sdtEndPr/>
          <w:sdtContent>
            <w:r w:rsidR="00975F3A">
              <w:rPr>
                <w:sz w:val="16"/>
                <w:szCs w:val="20"/>
              </w:rPr>
              <w:t>v2</w:t>
            </w:r>
            <w:r w:rsidR="00355A9E" w:rsidRPr="00DD68E2">
              <w:rPr>
                <w:sz w:val="16"/>
                <w:szCs w:val="20"/>
              </w:rPr>
              <w:tab/>
            </w:r>
            <w:r w:rsidR="0018634C" w:rsidRPr="0018634C">
              <w:rPr>
                <w:sz w:val="16"/>
                <w:szCs w:val="20"/>
              </w:rPr>
              <w:t xml:space="preserve">Page </w:t>
            </w:r>
            <w:r w:rsidR="0018634C" w:rsidRPr="0018634C">
              <w:rPr>
                <w:bCs/>
                <w:sz w:val="16"/>
                <w:szCs w:val="20"/>
              </w:rPr>
              <w:fldChar w:fldCharType="begin"/>
            </w:r>
            <w:r w:rsidR="0018634C" w:rsidRPr="0018634C">
              <w:rPr>
                <w:bCs/>
                <w:sz w:val="16"/>
                <w:szCs w:val="20"/>
              </w:rPr>
              <w:instrText xml:space="preserve"> PAGE  \* Arabic  \* MERGEFORMAT </w:instrText>
            </w:r>
            <w:r w:rsidR="0018634C" w:rsidRPr="0018634C">
              <w:rPr>
                <w:bCs/>
                <w:sz w:val="16"/>
                <w:szCs w:val="20"/>
              </w:rPr>
              <w:fldChar w:fldCharType="separate"/>
            </w:r>
            <w:r w:rsidR="00387E04">
              <w:rPr>
                <w:bCs/>
                <w:noProof/>
                <w:sz w:val="16"/>
                <w:szCs w:val="20"/>
              </w:rPr>
              <w:t>8</w:t>
            </w:r>
            <w:r w:rsidR="0018634C" w:rsidRPr="0018634C">
              <w:rPr>
                <w:bCs/>
                <w:sz w:val="16"/>
                <w:szCs w:val="20"/>
              </w:rPr>
              <w:fldChar w:fldCharType="end"/>
            </w:r>
            <w:r w:rsidR="0018634C" w:rsidRPr="0018634C">
              <w:rPr>
                <w:sz w:val="16"/>
                <w:szCs w:val="20"/>
              </w:rPr>
              <w:t xml:space="preserve"> of </w:t>
            </w:r>
            <w:r w:rsidR="0018634C" w:rsidRPr="0018634C">
              <w:rPr>
                <w:bCs/>
                <w:sz w:val="16"/>
                <w:szCs w:val="20"/>
              </w:rPr>
              <w:fldChar w:fldCharType="begin"/>
            </w:r>
            <w:r w:rsidR="0018634C" w:rsidRPr="0018634C">
              <w:rPr>
                <w:bCs/>
                <w:sz w:val="16"/>
                <w:szCs w:val="20"/>
              </w:rPr>
              <w:instrText xml:space="preserve"> NUMPAGES  \* Arabic  \* MERGEFORMAT </w:instrText>
            </w:r>
            <w:r w:rsidR="0018634C" w:rsidRPr="0018634C">
              <w:rPr>
                <w:bCs/>
                <w:sz w:val="16"/>
                <w:szCs w:val="20"/>
              </w:rPr>
              <w:fldChar w:fldCharType="separate"/>
            </w:r>
            <w:r w:rsidR="00387E04">
              <w:rPr>
                <w:bCs/>
                <w:noProof/>
                <w:sz w:val="16"/>
                <w:szCs w:val="20"/>
              </w:rPr>
              <w:t>8</w:t>
            </w:r>
            <w:r w:rsidR="0018634C" w:rsidRPr="0018634C">
              <w:rPr>
                <w:bCs/>
                <w:sz w:val="16"/>
                <w:szCs w:val="20"/>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75E82" w14:textId="0D4DE1C4" w:rsidR="00B156F9" w:rsidRPr="00355A9E" w:rsidRDefault="009D1F64" w:rsidP="00B156F9">
    <w:pPr>
      <w:pStyle w:val="Footer"/>
      <w:tabs>
        <w:tab w:val="clear" w:pos="4513"/>
        <w:tab w:val="clear" w:pos="9026"/>
        <w:tab w:val="right" w:pos="9638"/>
      </w:tabs>
      <w:rPr>
        <w:sz w:val="16"/>
        <w:szCs w:val="20"/>
      </w:rPr>
    </w:pPr>
    <w:r w:rsidRPr="0051417A">
      <w:rPr>
        <w:sz w:val="16"/>
        <w:szCs w:val="20"/>
      </w:rPr>
      <w:t xml:space="preserve">PREP Report and Action Plan - </w:t>
    </w:r>
    <w:r w:rsidR="00C660D8" w:rsidRPr="00C660D8">
      <w:rPr>
        <w:sz w:val="16"/>
        <w:szCs w:val="16"/>
      </w:rPr>
      <w:t xml:space="preserve">Learning and Teaching </w:t>
    </w:r>
    <w:r w:rsidR="00B156F9">
      <w:rPr>
        <w:sz w:val="16"/>
        <w:szCs w:val="16"/>
      </w:rPr>
      <w:t>Pathway</w:t>
    </w:r>
    <w:r w:rsidR="00B156F9">
      <w:rPr>
        <w:sz w:val="16"/>
        <w:szCs w:val="20"/>
      </w:rPr>
      <w:t xml:space="preserve"> </w:t>
    </w:r>
    <w:sdt>
      <w:sdtPr>
        <w:rPr>
          <w:sz w:val="16"/>
          <w:szCs w:val="20"/>
        </w:rPr>
        <w:id w:val="-550700982"/>
        <w:docPartObj>
          <w:docPartGallery w:val="Page Numbers (Bottom of Page)"/>
          <w:docPartUnique/>
        </w:docPartObj>
      </w:sdtPr>
      <w:sdtEndPr/>
      <w:sdtContent>
        <w:sdt>
          <w:sdtPr>
            <w:rPr>
              <w:sz w:val="16"/>
              <w:szCs w:val="20"/>
            </w:rPr>
            <w:id w:val="-1501342898"/>
            <w:docPartObj>
              <w:docPartGallery w:val="Page Numbers (Top of Page)"/>
              <w:docPartUnique/>
            </w:docPartObj>
          </w:sdtPr>
          <w:sdtEndPr/>
          <w:sdtContent>
            <w:r w:rsidR="00B156F9" w:rsidRPr="00355A9E">
              <w:rPr>
                <w:sz w:val="16"/>
                <w:szCs w:val="20"/>
              </w:rPr>
              <w:tab/>
              <w:t xml:space="preserve">Page </w:t>
            </w:r>
            <w:r w:rsidR="00B156F9" w:rsidRPr="00355A9E">
              <w:rPr>
                <w:b/>
                <w:bCs/>
                <w:sz w:val="16"/>
                <w:szCs w:val="20"/>
              </w:rPr>
              <w:fldChar w:fldCharType="begin"/>
            </w:r>
            <w:r w:rsidR="00B156F9" w:rsidRPr="00355A9E">
              <w:rPr>
                <w:b/>
                <w:bCs/>
                <w:sz w:val="16"/>
                <w:szCs w:val="20"/>
              </w:rPr>
              <w:instrText xml:space="preserve"> PAGE </w:instrText>
            </w:r>
            <w:r w:rsidR="00B156F9" w:rsidRPr="00355A9E">
              <w:rPr>
                <w:b/>
                <w:bCs/>
                <w:sz w:val="16"/>
                <w:szCs w:val="20"/>
              </w:rPr>
              <w:fldChar w:fldCharType="separate"/>
            </w:r>
            <w:r w:rsidR="00D44404">
              <w:rPr>
                <w:b/>
                <w:bCs/>
                <w:noProof/>
                <w:sz w:val="16"/>
                <w:szCs w:val="20"/>
              </w:rPr>
              <w:t>1</w:t>
            </w:r>
            <w:r w:rsidR="00B156F9" w:rsidRPr="00355A9E">
              <w:rPr>
                <w:b/>
                <w:bCs/>
                <w:sz w:val="16"/>
                <w:szCs w:val="20"/>
              </w:rPr>
              <w:fldChar w:fldCharType="end"/>
            </w:r>
            <w:r w:rsidR="00B156F9" w:rsidRPr="00355A9E">
              <w:rPr>
                <w:sz w:val="16"/>
                <w:szCs w:val="20"/>
              </w:rPr>
              <w:t xml:space="preserve"> of </w:t>
            </w:r>
            <w:r w:rsidR="00B156F9" w:rsidRPr="00355A9E">
              <w:rPr>
                <w:b/>
                <w:bCs/>
                <w:sz w:val="16"/>
                <w:szCs w:val="20"/>
              </w:rPr>
              <w:fldChar w:fldCharType="begin"/>
            </w:r>
            <w:r w:rsidR="00B156F9" w:rsidRPr="00355A9E">
              <w:rPr>
                <w:b/>
                <w:bCs/>
                <w:sz w:val="16"/>
                <w:szCs w:val="20"/>
              </w:rPr>
              <w:instrText xml:space="preserve"> NUMPAGES  </w:instrText>
            </w:r>
            <w:r w:rsidR="00B156F9" w:rsidRPr="00355A9E">
              <w:rPr>
                <w:b/>
                <w:bCs/>
                <w:sz w:val="16"/>
                <w:szCs w:val="20"/>
              </w:rPr>
              <w:fldChar w:fldCharType="separate"/>
            </w:r>
            <w:r w:rsidR="00DD68E2">
              <w:rPr>
                <w:b/>
                <w:bCs/>
                <w:noProof/>
                <w:sz w:val="16"/>
                <w:szCs w:val="20"/>
              </w:rPr>
              <w:t>8</w:t>
            </w:r>
            <w:r w:rsidR="00B156F9" w:rsidRPr="00355A9E">
              <w:rPr>
                <w:b/>
                <w:bCs/>
                <w:sz w:val="16"/>
                <w:szCs w:val="20"/>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E7F0F" w14:textId="77777777" w:rsidR="004566F6" w:rsidRDefault="004566F6" w:rsidP="00AA21B6">
      <w:r>
        <w:separator/>
      </w:r>
    </w:p>
  </w:footnote>
  <w:footnote w:type="continuationSeparator" w:id="0">
    <w:p w14:paraId="5CAED5A9" w14:textId="77777777" w:rsidR="004566F6" w:rsidRDefault="004566F6" w:rsidP="00AA21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43E49" w14:textId="06B14E46" w:rsidR="00296320" w:rsidRDefault="00296320">
    <w:pPr>
      <w:pStyle w:val="Header"/>
    </w:pPr>
    <w:r>
      <w:rPr>
        <w:noProof/>
        <w:lang w:eastAsia="en-AU"/>
      </w:rPr>
      <w:drawing>
        <wp:inline distT="0" distB="0" distL="0" distR="0" wp14:anchorId="78C2954A" wp14:editId="5BE61D8F">
          <wp:extent cx="6120130" cy="765175"/>
          <wp:effectExtent l="0" t="0" r="0" b="0"/>
          <wp:docPr id="3" name="Picture 3" descr="cid:image004.png@01D5DCE7.BF447B30"/>
          <wp:cNvGraphicFramePr/>
          <a:graphic xmlns:a="http://schemas.openxmlformats.org/drawingml/2006/main">
            <a:graphicData uri="http://schemas.openxmlformats.org/drawingml/2006/picture">
              <pic:pic xmlns:pic="http://schemas.openxmlformats.org/drawingml/2006/picture">
                <pic:nvPicPr>
                  <pic:cNvPr id="1" name="Picture 1" descr="cid:image004.png@01D5DCE7.BF447B30"/>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20130" cy="765175"/>
                  </a:xfrm>
                  <a:prstGeom prst="rect">
                    <a:avLst/>
                  </a:prstGeom>
                  <a:noFill/>
                  <a:ln>
                    <a:noFill/>
                  </a:ln>
                </pic:spPr>
              </pic:pic>
            </a:graphicData>
          </a:graphic>
        </wp:inline>
      </w:drawing>
    </w:r>
  </w:p>
  <w:p w14:paraId="5B149943" w14:textId="6D7F32FB" w:rsidR="00DD68E2" w:rsidRPr="00316889" w:rsidRDefault="00DD68E2">
    <w:pPr>
      <w:pStyle w:val="Header"/>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3CA38" w14:textId="77777777" w:rsidR="00B156F9" w:rsidRDefault="00B156F9" w:rsidP="00B156F9">
    <w:pPr>
      <w:pStyle w:val="Header"/>
    </w:pPr>
    <w:r>
      <w:rPr>
        <w:noProof/>
        <w:lang w:eastAsia="en-AU"/>
      </w:rPr>
      <w:drawing>
        <wp:inline distT="0" distB="0" distL="0" distR="0" wp14:anchorId="60D77375" wp14:editId="447533FC">
          <wp:extent cx="6120130" cy="765175"/>
          <wp:effectExtent l="0" t="0" r="0" b="0"/>
          <wp:docPr id="4" name="Picture 4" descr="cid:image004.png@01D5DCE7.BF447B30"/>
          <wp:cNvGraphicFramePr/>
          <a:graphic xmlns:a="http://schemas.openxmlformats.org/drawingml/2006/main">
            <a:graphicData uri="http://schemas.openxmlformats.org/drawingml/2006/picture">
              <pic:pic xmlns:pic="http://schemas.openxmlformats.org/drawingml/2006/picture">
                <pic:nvPicPr>
                  <pic:cNvPr id="1" name="Picture 1" descr="cid:image004.png@01D5DCE7.BF447B30"/>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6120130" cy="7651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33F"/>
    <w:multiLevelType w:val="hybridMultilevel"/>
    <w:tmpl w:val="EE9432F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033BF4"/>
    <w:multiLevelType w:val="hybridMultilevel"/>
    <w:tmpl w:val="EF0886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451FD"/>
    <w:multiLevelType w:val="hybridMultilevel"/>
    <w:tmpl w:val="4DC0351A"/>
    <w:lvl w:ilvl="0" w:tplc="A62EE528">
      <w:numFmt w:val="bullet"/>
      <w:lvlText w:val=""/>
      <w:lvlJc w:val="left"/>
      <w:pPr>
        <w:ind w:left="282" w:hanging="176"/>
      </w:pPr>
      <w:rPr>
        <w:rFonts w:ascii="Symbol" w:eastAsia="Symbol" w:hAnsi="Symbol" w:cs="Symbol" w:hint="default"/>
        <w:w w:val="100"/>
        <w:sz w:val="22"/>
        <w:szCs w:val="22"/>
      </w:rPr>
    </w:lvl>
    <w:lvl w:ilvl="1" w:tplc="C0843ADC">
      <w:numFmt w:val="bullet"/>
      <w:lvlText w:val="•"/>
      <w:lvlJc w:val="left"/>
      <w:pPr>
        <w:ind w:left="1626" w:hanging="176"/>
      </w:pPr>
      <w:rPr>
        <w:rFonts w:hint="default"/>
      </w:rPr>
    </w:lvl>
    <w:lvl w:ilvl="2" w:tplc="872AC4EA">
      <w:numFmt w:val="bullet"/>
      <w:lvlText w:val="•"/>
      <w:lvlJc w:val="left"/>
      <w:pPr>
        <w:ind w:left="2972" w:hanging="176"/>
      </w:pPr>
      <w:rPr>
        <w:rFonts w:hint="default"/>
      </w:rPr>
    </w:lvl>
    <w:lvl w:ilvl="3" w:tplc="F22E878C">
      <w:numFmt w:val="bullet"/>
      <w:lvlText w:val="•"/>
      <w:lvlJc w:val="left"/>
      <w:pPr>
        <w:ind w:left="4318" w:hanging="176"/>
      </w:pPr>
      <w:rPr>
        <w:rFonts w:hint="default"/>
      </w:rPr>
    </w:lvl>
    <w:lvl w:ilvl="4" w:tplc="6E006068">
      <w:numFmt w:val="bullet"/>
      <w:lvlText w:val="•"/>
      <w:lvlJc w:val="left"/>
      <w:pPr>
        <w:ind w:left="5664" w:hanging="176"/>
      </w:pPr>
      <w:rPr>
        <w:rFonts w:hint="default"/>
      </w:rPr>
    </w:lvl>
    <w:lvl w:ilvl="5" w:tplc="F3B2A342">
      <w:numFmt w:val="bullet"/>
      <w:lvlText w:val="•"/>
      <w:lvlJc w:val="left"/>
      <w:pPr>
        <w:ind w:left="7010" w:hanging="176"/>
      </w:pPr>
      <w:rPr>
        <w:rFonts w:hint="default"/>
      </w:rPr>
    </w:lvl>
    <w:lvl w:ilvl="6" w:tplc="8CFAE3FE">
      <w:numFmt w:val="bullet"/>
      <w:lvlText w:val="•"/>
      <w:lvlJc w:val="left"/>
      <w:pPr>
        <w:ind w:left="8356" w:hanging="176"/>
      </w:pPr>
      <w:rPr>
        <w:rFonts w:hint="default"/>
      </w:rPr>
    </w:lvl>
    <w:lvl w:ilvl="7" w:tplc="258E38DC">
      <w:numFmt w:val="bullet"/>
      <w:lvlText w:val="•"/>
      <w:lvlJc w:val="left"/>
      <w:pPr>
        <w:ind w:left="9702" w:hanging="176"/>
      </w:pPr>
      <w:rPr>
        <w:rFonts w:hint="default"/>
      </w:rPr>
    </w:lvl>
    <w:lvl w:ilvl="8" w:tplc="AFFCF1DA">
      <w:numFmt w:val="bullet"/>
      <w:lvlText w:val="•"/>
      <w:lvlJc w:val="left"/>
      <w:pPr>
        <w:ind w:left="11048" w:hanging="176"/>
      </w:pPr>
      <w:rPr>
        <w:rFonts w:hint="default"/>
      </w:rPr>
    </w:lvl>
  </w:abstractNum>
  <w:abstractNum w:abstractNumId="3" w15:restartNumberingAfterBreak="0">
    <w:nsid w:val="06243D13"/>
    <w:multiLevelType w:val="hybridMultilevel"/>
    <w:tmpl w:val="6360AE6C"/>
    <w:lvl w:ilvl="0" w:tplc="140A07EC">
      <w:start w:val="1"/>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A776B"/>
    <w:multiLevelType w:val="hybridMultilevel"/>
    <w:tmpl w:val="430CA5FA"/>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0E8F329E"/>
    <w:multiLevelType w:val="hybridMultilevel"/>
    <w:tmpl w:val="9C088934"/>
    <w:lvl w:ilvl="0" w:tplc="1F1CF858">
      <w:start w:val="9"/>
      <w:numFmt w:val="bullet"/>
      <w:lvlText w:val=""/>
      <w:lvlJc w:val="left"/>
      <w:pPr>
        <w:ind w:left="360" w:hanging="360"/>
      </w:pPr>
      <w:rPr>
        <w:rFonts w:ascii="Symbol" w:eastAsiaTheme="minorEastAsia" w:hAnsi="Symbol" w:cstheme="minorBidi" w:hint="default"/>
        <w:b/>
        <w:sz w:val="22"/>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FD1033E"/>
    <w:multiLevelType w:val="hybridMultilevel"/>
    <w:tmpl w:val="1062EF8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1437D6E"/>
    <w:multiLevelType w:val="hybridMultilevel"/>
    <w:tmpl w:val="9C643EDE"/>
    <w:lvl w:ilvl="0" w:tplc="7B2A73D8">
      <w:start w:val="1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1576B1B"/>
    <w:multiLevelType w:val="hybridMultilevel"/>
    <w:tmpl w:val="7F9A950C"/>
    <w:lvl w:ilvl="0" w:tplc="140A07EC">
      <w:start w:val="1"/>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308549C"/>
    <w:multiLevelType w:val="hybridMultilevel"/>
    <w:tmpl w:val="81BEC7CE"/>
    <w:lvl w:ilvl="0" w:tplc="F4E808B6">
      <w:start w:val="1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5731FD0"/>
    <w:multiLevelType w:val="hybridMultilevel"/>
    <w:tmpl w:val="4ABA10B4"/>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16B0057F"/>
    <w:multiLevelType w:val="hybridMultilevel"/>
    <w:tmpl w:val="30F69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9783553"/>
    <w:multiLevelType w:val="hybridMultilevel"/>
    <w:tmpl w:val="EC8069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B874CB1"/>
    <w:multiLevelType w:val="hybridMultilevel"/>
    <w:tmpl w:val="59C0776A"/>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203B32BE"/>
    <w:multiLevelType w:val="hybridMultilevel"/>
    <w:tmpl w:val="A748EE3E"/>
    <w:lvl w:ilvl="0" w:tplc="442CA36A">
      <w:numFmt w:val="bullet"/>
      <w:lvlText w:val=""/>
      <w:lvlJc w:val="left"/>
      <w:pPr>
        <w:ind w:left="283" w:hanging="176"/>
      </w:pPr>
      <w:rPr>
        <w:rFonts w:ascii="Symbol" w:eastAsia="Symbol" w:hAnsi="Symbol" w:cs="Symbol" w:hint="default"/>
        <w:w w:val="100"/>
        <w:sz w:val="22"/>
        <w:szCs w:val="22"/>
      </w:rPr>
    </w:lvl>
    <w:lvl w:ilvl="1" w:tplc="C356366C">
      <w:numFmt w:val="bullet"/>
      <w:lvlText w:val="•"/>
      <w:lvlJc w:val="left"/>
      <w:pPr>
        <w:ind w:left="1626" w:hanging="176"/>
      </w:pPr>
      <w:rPr>
        <w:rFonts w:hint="default"/>
      </w:rPr>
    </w:lvl>
    <w:lvl w:ilvl="2" w:tplc="292499D4">
      <w:numFmt w:val="bullet"/>
      <w:lvlText w:val="•"/>
      <w:lvlJc w:val="left"/>
      <w:pPr>
        <w:ind w:left="2972" w:hanging="176"/>
      </w:pPr>
      <w:rPr>
        <w:rFonts w:hint="default"/>
      </w:rPr>
    </w:lvl>
    <w:lvl w:ilvl="3" w:tplc="F5568538">
      <w:numFmt w:val="bullet"/>
      <w:lvlText w:val="•"/>
      <w:lvlJc w:val="left"/>
      <w:pPr>
        <w:ind w:left="4318" w:hanging="176"/>
      </w:pPr>
      <w:rPr>
        <w:rFonts w:hint="default"/>
      </w:rPr>
    </w:lvl>
    <w:lvl w:ilvl="4" w:tplc="521C7A34">
      <w:numFmt w:val="bullet"/>
      <w:lvlText w:val="•"/>
      <w:lvlJc w:val="left"/>
      <w:pPr>
        <w:ind w:left="5664" w:hanging="176"/>
      </w:pPr>
      <w:rPr>
        <w:rFonts w:hint="default"/>
      </w:rPr>
    </w:lvl>
    <w:lvl w:ilvl="5" w:tplc="C17AFC58">
      <w:numFmt w:val="bullet"/>
      <w:lvlText w:val="•"/>
      <w:lvlJc w:val="left"/>
      <w:pPr>
        <w:ind w:left="7010" w:hanging="176"/>
      </w:pPr>
      <w:rPr>
        <w:rFonts w:hint="default"/>
      </w:rPr>
    </w:lvl>
    <w:lvl w:ilvl="6" w:tplc="84589390">
      <w:numFmt w:val="bullet"/>
      <w:lvlText w:val="•"/>
      <w:lvlJc w:val="left"/>
      <w:pPr>
        <w:ind w:left="8356" w:hanging="176"/>
      </w:pPr>
      <w:rPr>
        <w:rFonts w:hint="default"/>
      </w:rPr>
    </w:lvl>
    <w:lvl w:ilvl="7" w:tplc="6BAE4B08">
      <w:numFmt w:val="bullet"/>
      <w:lvlText w:val="•"/>
      <w:lvlJc w:val="left"/>
      <w:pPr>
        <w:ind w:left="9702" w:hanging="176"/>
      </w:pPr>
      <w:rPr>
        <w:rFonts w:hint="default"/>
      </w:rPr>
    </w:lvl>
    <w:lvl w:ilvl="8" w:tplc="E04A21DC">
      <w:numFmt w:val="bullet"/>
      <w:lvlText w:val="•"/>
      <w:lvlJc w:val="left"/>
      <w:pPr>
        <w:ind w:left="11048" w:hanging="176"/>
      </w:pPr>
      <w:rPr>
        <w:rFonts w:hint="default"/>
      </w:rPr>
    </w:lvl>
  </w:abstractNum>
  <w:abstractNum w:abstractNumId="15" w15:restartNumberingAfterBreak="0">
    <w:nsid w:val="23565A8A"/>
    <w:multiLevelType w:val="hybridMultilevel"/>
    <w:tmpl w:val="3216C18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26C51CAA"/>
    <w:multiLevelType w:val="hybridMultilevel"/>
    <w:tmpl w:val="B8A048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B6C196F"/>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F200DC4"/>
    <w:multiLevelType w:val="hybridMultilevel"/>
    <w:tmpl w:val="AAC4D68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31E977BF"/>
    <w:multiLevelType w:val="hybridMultilevel"/>
    <w:tmpl w:val="4B209792"/>
    <w:lvl w:ilvl="0" w:tplc="2D5C87D6">
      <w:numFmt w:val="bullet"/>
      <w:lvlText w:val=""/>
      <w:lvlJc w:val="left"/>
      <w:pPr>
        <w:ind w:left="285" w:hanging="178"/>
      </w:pPr>
      <w:rPr>
        <w:rFonts w:ascii="Symbol" w:eastAsia="Symbol" w:hAnsi="Symbol" w:cs="Symbol" w:hint="default"/>
        <w:w w:val="100"/>
        <w:sz w:val="22"/>
        <w:szCs w:val="22"/>
      </w:rPr>
    </w:lvl>
    <w:lvl w:ilvl="1" w:tplc="8318BE06">
      <w:numFmt w:val="bullet"/>
      <w:lvlText w:val="•"/>
      <w:lvlJc w:val="left"/>
      <w:pPr>
        <w:ind w:left="1626" w:hanging="178"/>
      </w:pPr>
      <w:rPr>
        <w:rFonts w:hint="default"/>
      </w:rPr>
    </w:lvl>
    <w:lvl w:ilvl="2" w:tplc="5C522ACE">
      <w:numFmt w:val="bullet"/>
      <w:lvlText w:val="•"/>
      <w:lvlJc w:val="left"/>
      <w:pPr>
        <w:ind w:left="2972" w:hanging="178"/>
      </w:pPr>
      <w:rPr>
        <w:rFonts w:hint="default"/>
      </w:rPr>
    </w:lvl>
    <w:lvl w:ilvl="3" w:tplc="75E0A692">
      <w:numFmt w:val="bullet"/>
      <w:lvlText w:val="•"/>
      <w:lvlJc w:val="left"/>
      <w:pPr>
        <w:ind w:left="4318" w:hanging="178"/>
      </w:pPr>
      <w:rPr>
        <w:rFonts w:hint="default"/>
      </w:rPr>
    </w:lvl>
    <w:lvl w:ilvl="4" w:tplc="AC749098">
      <w:numFmt w:val="bullet"/>
      <w:lvlText w:val="•"/>
      <w:lvlJc w:val="left"/>
      <w:pPr>
        <w:ind w:left="5664" w:hanging="178"/>
      </w:pPr>
      <w:rPr>
        <w:rFonts w:hint="default"/>
      </w:rPr>
    </w:lvl>
    <w:lvl w:ilvl="5" w:tplc="9E44363E">
      <w:numFmt w:val="bullet"/>
      <w:lvlText w:val="•"/>
      <w:lvlJc w:val="left"/>
      <w:pPr>
        <w:ind w:left="7010" w:hanging="178"/>
      </w:pPr>
      <w:rPr>
        <w:rFonts w:hint="default"/>
      </w:rPr>
    </w:lvl>
    <w:lvl w:ilvl="6" w:tplc="715C43AC">
      <w:numFmt w:val="bullet"/>
      <w:lvlText w:val="•"/>
      <w:lvlJc w:val="left"/>
      <w:pPr>
        <w:ind w:left="8356" w:hanging="178"/>
      </w:pPr>
      <w:rPr>
        <w:rFonts w:hint="default"/>
      </w:rPr>
    </w:lvl>
    <w:lvl w:ilvl="7" w:tplc="89CE40E8">
      <w:numFmt w:val="bullet"/>
      <w:lvlText w:val="•"/>
      <w:lvlJc w:val="left"/>
      <w:pPr>
        <w:ind w:left="9702" w:hanging="178"/>
      </w:pPr>
      <w:rPr>
        <w:rFonts w:hint="default"/>
      </w:rPr>
    </w:lvl>
    <w:lvl w:ilvl="8" w:tplc="4EA222AA">
      <w:numFmt w:val="bullet"/>
      <w:lvlText w:val="•"/>
      <w:lvlJc w:val="left"/>
      <w:pPr>
        <w:ind w:left="11048" w:hanging="178"/>
      </w:pPr>
      <w:rPr>
        <w:rFonts w:hint="default"/>
      </w:rPr>
    </w:lvl>
  </w:abstractNum>
  <w:abstractNum w:abstractNumId="20" w15:restartNumberingAfterBreak="0">
    <w:nsid w:val="33F61A1F"/>
    <w:multiLevelType w:val="hybridMultilevel"/>
    <w:tmpl w:val="B9B28E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62902E8"/>
    <w:multiLevelType w:val="hybridMultilevel"/>
    <w:tmpl w:val="8062B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D577AF7"/>
    <w:multiLevelType w:val="hybridMultilevel"/>
    <w:tmpl w:val="341EB0DC"/>
    <w:lvl w:ilvl="0" w:tplc="6980C13C">
      <w:numFmt w:val="bullet"/>
      <w:lvlText w:val=""/>
      <w:lvlJc w:val="left"/>
      <w:pPr>
        <w:ind w:left="282" w:hanging="176"/>
      </w:pPr>
      <w:rPr>
        <w:rFonts w:ascii="Symbol" w:eastAsia="Symbol" w:hAnsi="Symbol" w:cs="Symbol" w:hint="default"/>
        <w:w w:val="100"/>
        <w:sz w:val="22"/>
        <w:szCs w:val="22"/>
      </w:rPr>
    </w:lvl>
    <w:lvl w:ilvl="1" w:tplc="A8C662BA">
      <w:numFmt w:val="bullet"/>
      <w:lvlText w:val="•"/>
      <w:lvlJc w:val="left"/>
      <w:pPr>
        <w:ind w:left="1626" w:hanging="176"/>
      </w:pPr>
      <w:rPr>
        <w:rFonts w:hint="default"/>
      </w:rPr>
    </w:lvl>
    <w:lvl w:ilvl="2" w:tplc="11AA2A18">
      <w:numFmt w:val="bullet"/>
      <w:lvlText w:val="•"/>
      <w:lvlJc w:val="left"/>
      <w:pPr>
        <w:ind w:left="2972" w:hanging="176"/>
      </w:pPr>
      <w:rPr>
        <w:rFonts w:hint="default"/>
      </w:rPr>
    </w:lvl>
    <w:lvl w:ilvl="3" w:tplc="515830CA">
      <w:numFmt w:val="bullet"/>
      <w:lvlText w:val="•"/>
      <w:lvlJc w:val="left"/>
      <w:pPr>
        <w:ind w:left="4318" w:hanging="176"/>
      </w:pPr>
      <w:rPr>
        <w:rFonts w:hint="default"/>
      </w:rPr>
    </w:lvl>
    <w:lvl w:ilvl="4" w:tplc="08F64146">
      <w:numFmt w:val="bullet"/>
      <w:lvlText w:val="•"/>
      <w:lvlJc w:val="left"/>
      <w:pPr>
        <w:ind w:left="5664" w:hanging="176"/>
      </w:pPr>
      <w:rPr>
        <w:rFonts w:hint="default"/>
      </w:rPr>
    </w:lvl>
    <w:lvl w:ilvl="5" w:tplc="75E8B536">
      <w:numFmt w:val="bullet"/>
      <w:lvlText w:val="•"/>
      <w:lvlJc w:val="left"/>
      <w:pPr>
        <w:ind w:left="7010" w:hanging="176"/>
      </w:pPr>
      <w:rPr>
        <w:rFonts w:hint="default"/>
      </w:rPr>
    </w:lvl>
    <w:lvl w:ilvl="6" w:tplc="83BC2C46">
      <w:numFmt w:val="bullet"/>
      <w:lvlText w:val="•"/>
      <w:lvlJc w:val="left"/>
      <w:pPr>
        <w:ind w:left="8356" w:hanging="176"/>
      </w:pPr>
      <w:rPr>
        <w:rFonts w:hint="default"/>
      </w:rPr>
    </w:lvl>
    <w:lvl w:ilvl="7" w:tplc="E048B376">
      <w:numFmt w:val="bullet"/>
      <w:lvlText w:val="•"/>
      <w:lvlJc w:val="left"/>
      <w:pPr>
        <w:ind w:left="9702" w:hanging="176"/>
      </w:pPr>
      <w:rPr>
        <w:rFonts w:hint="default"/>
      </w:rPr>
    </w:lvl>
    <w:lvl w:ilvl="8" w:tplc="57C6E3A8">
      <w:numFmt w:val="bullet"/>
      <w:lvlText w:val="•"/>
      <w:lvlJc w:val="left"/>
      <w:pPr>
        <w:ind w:left="11048" w:hanging="176"/>
      </w:pPr>
      <w:rPr>
        <w:rFonts w:hint="default"/>
      </w:rPr>
    </w:lvl>
  </w:abstractNum>
  <w:abstractNum w:abstractNumId="23" w15:restartNumberingAfterBreak="0">
    <w:nsid w:val="40292053"/>
    <w:multiLevelType w:val="hybridMultilevel"/>
    <w:tmpl w:val="AAC61C12"/>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40E13A36"/>
    <w:multiLevelType w:val="hybridMultilevel"/>
    <w:tmpl w:val="C742D870"/>
    <w:lvl w:ilvl="0" w:tplc="632C2488">
      <w:start w:val="1"/>
      <w:numFmt w:val="lowerRoman"/>
      <w:lvlText w:val="(%1)"/>
      <w:lvlJc w:val="left"/>
      <w:pPr>
        <w:ind w:left="768" w:hanging="720"/>
      </w:pPr>
      <w:rPr>
        <w:rFonts w:hint="default"/>
      </w:rPr>
    </w:lvl>
    <w:lvl w:ilvl="1" w:tplc="0C090019" w:tentative="1">
      <w:start w:val="1"/>
      <w:numFmt w:val="lowerLetter"/>
      <w:lvlText w:val="%2."/>
      <w:lvlJc w:val="left"/>
      <w:pPr>
        <w:ind w:left="1128" w:hanging="360"/>
      </w:pPr>
    </w:lvl>
    <w:lvl w:ilvl="2" w:tplc="0C09001B" w:tentative="1">
      <w:start w:val="1"/>
      <w:numFmt w:val="lowerRoman"/>
      <w:lvlText w:val="%3."/>
      <w:lvlJc w:val="right"/>
      <w:pPr>
        <w:ind w:left="1848" w:hanging="180"/>
      </w:pPr>
    </w:lvl>
    <w:lvl w:ilvl="3" w:tplc="0C09000F" w:tentative="1">
      <w:start w:val="1"/>
      <w:numFmt w:val="decimal"/>
      <w:lvlText w:val="%4."/>
      <w:lvlJc w:val="left"/>
      <w:pPr>
        <w:ind w:left="2568" w:hanging="360"/>
      </w:pPr>
    </w:lvl>
    <w:lvl w:ilvl="4" w:tplc="0C090019" w:tentative="1">
      <w:start w:val="1"/>
      <w:numFmt w:val="lowerLetter"/>
      <w:lvlText w:val="%5."/>
      <w:lvlJc w:val="left"/>
      <w:pPr>
        <w:ind w:left="3288" w:hanging="360"/>
      </w:pPr>
    </w:lvl>
    <w:lvl w:ilvl="5" w:tplc="0C09001B" w:tentative="1">
      <w:start w:val="1"/>
      <w:numFmt w:val="lowerRoman"/>
      <w:lvlText w:val="%6."/>
      <w:lvlJc w:val="right"/>
      <w:pPr>
        <w:ind w:left="4008" w:hanging="180"/>
      </w:pPr>
    </w:lvl>
    <w:lvl w:ilvl="6" w:tplc="0C09000F" w:tentative="1">
      <w:start w:val="1"/>
      <w:numFmt w:val="decimal"/>
      <w:lvlText w:val="%7."/>
      <w:lvlJc w:val="left"/>
      <w:pPr>
        <w:ind w:left="4728" w:hanging="360"/>
      </w:pPr>
    </w:lvl>
    <w:lvl w:ilvl="7" w:tplc="0C090019" w:tentative="1">
      <w:start w:val="1"/>
      <w:numFmt w:val="lowerLetter"/>
      <w:lvlText w:val="%8."/>
      <w:lvlJc w:val="left"/>
      <w:pPr>
        <w:ind w:left="5448" w:hanging="360"/>
      </w:pPr>
    </w:lvl>
    <w:lvl w:ilvl="8" w:tplc="0C09001B" w:tentative="1">
      <w:start w:val="1"/>
      <w:numFmt w:val="lowerRoman"/>
      <w:lvlText w:val="%9."/>
      <w:lvlJc w:val="right"/>
      <w:pPr>
        <w:ind w:left="6168" w:hanging="180"/>
      </w:pPr>
    </w:lvl>
  </w:abstractNum>
  <w:abstractNum w:abstractNumId="25" w15:restartNumberingAfterBreak="0">
    <w:nsid w:val="41C859D7"/>
    <w:multiLevelType w:val="hybridMultilevel"/>
    <w:tmpl w:val="E16EE490"/>
    <w:lvl w:ilvl="0" w:tplc="0DE67AA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2767B60"/>
    <w:multiLevelType w:val="hybridMultilevel"/>
    <w:tmpl w:val="B1EE915C"/>
    <w:lvl w:ilvl="0" w:tplc="0C090019">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7" w15:restartNumberingAfterBreak="0">
    <w:nsid w:val="428119A7"/>
    <w:multiLevelType w:val="hybridMultilevel"/>
    <w:tmpl w:val="9D4CDA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6C10E5D"/>
    <w:multiLevelType w:val="hybridMultilevel"/>
    <w:tmpl w:val="7560879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484B26C1"/>
    <w:multiLevelType w:val="hybridMultilevel"/>
    <w:tmpl w:val="D1C4D364"/>
    <w:lvl w:ilvl="0" w:tplc="ABBCFEAC">
      <w:start w:val="1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A4B57D2"/>
    <w:multiLevelType w:val="hybridMultilevel"/>
    <w:tmpl w:val="91F271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1" w15:restartNumberingAfterBreak="0">
    <w:nsid w:val="4ACC3A49"/>
    <w:multiLevelType w:val="hybridMultilevel"/>
    <w:tmpl w:val="283AA840"/>
    <w:lvl w:ilvl="0" w:tplc="140A07EC">
      <w:start w:val="1"/>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4D7B31F8"/>
    <w:multiLevelType w:val="hybridMultilevel"/>
    <w:tmpl w:val="4780794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3" w15:restartNumberingAfterBreak="0">
    <w:nsid w:val="4FD14614"/>
    <w:multiLevelType w:val="hybridMultilevel"/>
    <w:tmpl w:val="228CA8D6"/>
    <w:lvl w:ilvl="0" w:tplc="197AC2C8">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0811CA1"/>
    <w:multiLevelType w:val="hybridMultilevel"/>
    <w:tmpl w:val="70EC8B96"/>
    <w:lvl w:ilvl="0" w:tplc="FECC8C22">
      <w:start w:val="1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510D38FB"/>
    <w:multiLevelType w:val="hybridMultilevel"/>
    <w:tmpl w:val="069C115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524F689A"/>
    <w:multiLevelType w:val="hybridMultilevel"/>
    <w:tmpl w:val="77D6D0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4CF5A03"/>
    <w:multiLevelType w:val="hybridMultilevel"/>
    <w:tmpl w:val="2F7AEB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8" w15:restartNumberingAfterBreak="0">
    <w:nsid w:val="55333F46"/>
    <w:multiLevelType w:val="hybridMultilevel"/>
    <w:tmpl w:val="666A4BC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 w15:restartNumberingAfterBreak="0">
    <w:nsid w:val="57B3463E"/>
    <w:multiLevelType w:val="hybridMultilevel"/>
    <w:tmpl w:val="E31C3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58073A47"/>
    <w:multiLevelType w:val="hybridMultilevel"/>
    <w:tmpl w:val="01D00120"/>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1" w15:restartNumberingAfterBreak="0">
    <w:nsid w:val="59A96F56"/>
    <w:multiLevelType w:val="hybridMultilevel"/>
    <w:tmpl w:val="F6D4DD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5D5A0050"/>
    <w:multiLevelType w:val="hybridMultilevel"/>
    <w:tmpl w:val="D2E08F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15:restartNumberingAfterBreak="0">
    <w:nsid w:val="5E0A657C"/>
    <w:multiLevelType w:val="hybridMultilevel"/>
    <w:tmpl w:val="EE9432F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9F816E4"/>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5" w15:restartNumberingAfterBreak="0">
    <w:nsid w:val="6E9A687A"/>
    <w:multiLevelType w:val="hybridMultilevel"/>
    <w:tmpl w:val="895C0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A961B34"/>
    <w:multiLevelType w:val="hybridMultilevel"/>
    <w:tmpl w:val="B4E8A274"/>
    <w:lvl w:ilvl="0" w:tplc="140A07EC">
      <w:start w:val="1"/>
      <w:numFmt w:val="bullet"/>
      <w:lvlText w:val="•"/>
      <w:lvlJc w:val="left"/>
      <w:pPr>
        <w:ind w:left="1080" w:hanging="72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FA70A0C"/>
    <w:multiLevelType w:val="hybridMultilevel"/>
    <w:tmpl w:val="596A9894"/>
    <w:lvl w:ilvl="0" w:tplc="12F81706">
      <w:numFmt w:val="bullet"/>
      <w:lvlText w:val=""/>
      <w:lvlJc w:val="left"/>
      <w:pPr>
        <w:ind w:left="282" w:hanging="176"/>
      </w:pPr>
      <w:rPr>
        <w:rFonts w:ascii="Symbol" w:eastAsia="Symbol" w:hAnsi="Symbol" w:cs="Symbol" w:hint="default"/>
        <w:w w:val="100"/>
        <w:sz w:val="22"/>
        <w:szCs w:val="22"/>
      </w:rPr>
    </w:lvl>
    <w:lvl w:ilvl="1" w:tplc="A1EA255C">
      <w:numFmt w:val="bullet"/>
      <w:lvlText w:val="•"/>
      <w:lvlJc w:val="left"/>
      <w:pPr>
        <w:ind w:left="1626" w:hanging="176"/>
      </w:pPr>
      <w:rPr>
        <w:rFonts w:hint="default"/>
      </w:rPr>
    </w:lvl>
    <w:lvl w:ilvl="2" w:tplc="7D76AE66">
      <w:numFmt w:val="bullet"/>
      <w:lvlText w:val="•"/>
      <w:lvlJc w:val="left"/>
      <w:pPr>
        <w:ind w:left="2972" w:hanging="176"/>
      </w:pPr>
      <w:rPr>
        <w:rFonts w:hint="default"/>
      </w:rPr>
    </w:lvl>
    <w:lvl w:ilvl="3" w:tplc="2408CC48">
      <w:numFmt w:val="bullet"/>
      <w:lvlText w:val="•"/>
      <w:lvlJc w:val="left"/>
      <w:pPr>
        <w:ind w:left="4318" w:hanging="176"/>
      </w:pPr>
      <w:rPr>
        <w:rFonts w:hint="default"/>
      </w:rPr>
    </w:lvl>
    <w:lvl w:ilvl="4" w:tplc="8FA2BA34">
      <w:numFmt w:val="bullet"/>
      <w:lvlText w:val="•"/>
      <w:lvlJc w:val="left"/>
      <w:pPr>
        <w:ind w:left="5664" w:hanging="176"/>
      </w:pPr>
      <w:rPr>
        <w:rFonts w:hint="default"/>
      </w:rPr>
    </w:lvl>
    <w:lvl w:ilvl="5" w:tplc="EE909260">
      <w:numFmt w:val="bullet"/>
      <w:lvlText w:val="•"/>
      <w:lvlJc w:val="left"/>
      <w:pPr>
        <w:ind w:left="7010" w:hanging="176"/>
      </w:pPr>
      <w:rPr>
        <w:rFonts w:hint="default"/>
      </w:rPr>
    </w:lvl>
    <w:lvl w:ilvl="6" w:tplc="E652987A">
      <w:numFmt w:val="bullet"/>
      <w:lvlText w:val="•"/>
      <w:lvlJc w:val="left"/>
      <w:pPr>
        <w:ind w:left="8356" w:hanging="176"/>
      </w:pPr>
      <w:rPr>
        <w:rFonts w:hint="default"/>
      </w:rPr>
    </w:lvl>
    <w:lvl w:ilvl="7" w:tplc="2306EF3C">
      <w:numFmt w:val="bullet"/>
      <w:lvlText w:val="•"/>
      <w:lvlJc w:val="left"/>
      <w:pPr>
        <w:ind w:left="9702" w:hanging="176"/>
      </w:pPr>
      <w:rPr>
        <w:rFonts w:hint="default"/>
      </w:rPr>
    </w:lvl>
    <w:lvl w:ilvl="8" w:tplc="74124018">
      <w:numFmt w:val="bullet"/>
      <w:lvlText w:val="•"/>
      <w:lvlJc w:val="left"/>
      <w:pPr>
        <w:ind w:left="11048" w:hanging="176"/>
      </w:pPr>
      <w:rPr>
        <w:rFonts w:hint="default"/>
      </w:rPr>
    </w:lvl>
  </w:abstractNum>
  <w:num w:numId="1" w16cid:durableId="813595655">
    <w:abstractNumId w:val="17"/>
  </w:num>
  <w:num w:numId="2" w16cid:durableId="1322851111">
    <w:abstractNumId w:val="44"/>
  </w:num>
  <w:num w:numId="3" w16cid:durableId="1501433492">
    <w:abstractNumId w:val="21"/>
  </w:num>
  <w:num w:numId="4" w16cid:durableId="1111360645">
    <w:abstractNumId w:val="31"/>
  </w:num>
  <w:num w:numId="5" w16cid:durableId="1920940656">
    <w:abstractNumId w:val="46"/>
  </w:num>
  <w:num w:numId="6" w16cid:durableId="1311786661">
    <w:abstractNumId w:val="3"/>
  </w:num>
  <w:num w:numId="7" w16cid:durableId="1410275435">
    <w:abstractNumId w:val="8"/>
  </w:num>
  <w:num w:numId="8" w16cid:durableId="390277142">
    <w:abstractNumId w:val="12"/>
  </w:num>
  <w:num w:numId="9" w16cid:durableId="78530051">
    <w:abstractNumId w:val="39"/>
  </w:num>
  <w:num w:numId="10" w16cid:durableId="708729331">
    <w:abstractNumId w:val="16"/>
  </w:num>
  <w:num w:numId="11" w16cid:durableId="1929844391">
    <w:abstractNumId w:val="43"/>
  </w:num>
  <w:num w:numId="12" w16cid:durableId="309750501">
    <w:abstractNumId w:val="30"/>
  </w:num>
  <w:num w:numId="13" w16cid:durableId="77217842">
    <w:abstractNumId w:val="40"/>
  </w:num>
  <w:num w:numId="14" w16cid:durableId="1134253118">
    <w:abstractNumId w:val="29"/>
  </w:num>
  <w:num w:numId="15" w16cid:durableId="964000322">
    <w:abstractNumId w:val="9"/>
  </w:num>
  <w:num w:numId="16" w16cid:durableId="1761368972">
    <w:abstractNumId w:val="34"/>
  </w:num>
  <w:num w:numId="17" w16cid:durableId="2048211476">
    <w:abstractNumId w:val="7"/>
  </w:num>
  <w:num w:numId="18" w16cid:durableId="272368911">
    <w:abstractNumId w:val="37"/>
  </w:num>
  <w:num w:numId="19" w16cid:durableId="2097819763">
    <w:abstractNumId w:val="35"/>
  </w:num>
  <w:num w:numId="20" w16cid:durableId="1269969715">
    <w:abstractNumId w:val="20"/>
  </w:num>
  <w:num w:numId="21" w16cid:durableId="1373993359">
    <w:abstractNumId w:val="11"/>
  </w:num>
  <w:num w:numId="22" w16cid:durableId="117528065">
    <w:abstractNumId w:val="18"/>
  </w:num>
  <w:num w:numId="23" w16cid:durableId="975332909">
    <w:abstractNumId w:val="10"/>
  </w:num>
  <w:num w:numId="24" w16cid:durableId="567617026">
    <w:abstractNumId w:val="42"/>
  </w:num>
  <w:num w:numId="25" w16cid:durableId="1149856977">
    <w:abstractNumId w:val="33"/>
  </w:num>
  <w:num w:numId="26" w16cid:durableId="1676609425">
    <w:abstractNumId w:val="15"/>
  </w:num>
  <w:num w:numId="27" w16cid:durableId="172233663">
    <w:abstractNumId w:val="6"/>
  </w:num>
  <w:num w:numId="28" w16cid:durableId="1769230588">
    <w:abstractNumId w:val="0"/>
  </w:num>
  <w:num w:numId="29" w16cid:durableId="1903633489">
    <w:abstractNumId w:val="23"/>
  </w:num>
  <w:num w:numId="30" w16cid:durableId="1640916228">
    <w:abstractNumId w:val="13"/>
  </w:num>
  <w:num w:numId="31" w16cid:durableId="785856790">
    <w:abstractNumId w:val="32"/>
  </w:num>
  <w:num w:numId="32" w16cid:durableId="2025788886">
    <w:abstractNumId w:val="38"/>
  </w:num>
  <w:num w:numId="33" w16cid:durableId="1477188981">
    <w:abstractNumId w:val="26"/>
  </w:num>
  <w:num w:numId="34" w16cid:durableId="1798256892">
    <w:abstractNumId w:val="27"/>
  </w:num>
  <w:num w:numId="35" w16cid:durableId="527721046">
    <w:abstractNumId w:val="24"/>
  </w:num>
  <w:num w:numId="36" w16cid:durableId="1202672262">
    <w:abstractNumId w:val="41"/>
  </w:num>
  <w:num w:numId="37" w16cid:durableId="1478913705">
    <w:abstractNumId w:val="25"/>
  </w:num>
  <w:num w:numId="38" w16cid:durableId="1755468713">
    <w:abstractNumId w:val="45"/>
  </w:num>
  <w:num w:numId="39" w16cid:durableId="2110732113">
    <w:abstractNumId w:val="5"/>
  </w:num>
  <w:num w:numId="40" w16cid:durableId="653602553">
    <w:abstractNumId w:val="4"/>
  </w:num>
  <w:num w:numId="41" w16cid:durableId="729890049">
    <w:abstractNumId w:val="19"/>
  </w:num>
  <w:num w:numId="42" w16cid:durableId="780955607">
    <w:abstractNumId w:val="22"/>
  </w:num>
  <w:num w:numId="43" w16cid:durableId="1941913406">
    <w:abstractNumId w:val="14"/>
  </w:num>
  <w:num w:numId="44" w16cid:durableId="1275602229">
    <w:abstractNumId w:val="47"/>
  </w:num>
  <w:num w:numId="45" w16cid:durableId="1175264470">
    <w:abstractNumId w:val="2"/>
  </w:num>
  <w:num w:numId="46" w16cid:durableId="1481114933">
    <w:abstractNumId w:val="1"/>
  </w:num>
  <w:num w:numId="47" w16cid:durableId="523254798">
    <w:abstractNumId w:val="36"/>
  </w:num>
  <w:num w:numId="48" w16cid:durableId="203911414">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o Carlessi">
    <w15:presenceInfo w15:providerId="AD" w15:userId="S::263199J@curtin.edu.au::f0b9a493-f4df-45d2-b5ac-7ced148173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B81"/>
    <w:rsid w:val="0000081E"/>
    <w:rsid w:val="000138A6"/>
    <w:rsid w:val="000142F8"/>
    <w:rsid w:val="00017019"/>
    <w:rsid w:val="0001780A"/>
    <w:rsid w:val="000202A7"/>
    <w:rsid w:val="00022E39"/>
    <w:rsid w:val="0002485C"/>
    <w:rsid w:val="00025601"/>
    <w:rsid w:val="00026429"/>
    <w:rsid w:val="00026472"/>
    <w:rsid w:val="00031794"/>
    <w:rsid w:val="00035402"/>
    <w:rsid w:val="00044F82"/>
    <w:rsid w:val="00047BA2"/>
    <w:rsid w:val="00051104"/>
    <w:rsid w:val="00051AB5"/>
    <w:rsid w:val="00052463"/>
    <w:rsid w:val="000570B9"/>
    <w:rsid w:val="000574C7"/>
    <w:rsid w:val="00057ADB"/>
    <w:rsid w:val="000646DC"/>
    <w:rsid w:val="00065798"/>
    <w:rsid w:val="000702F0"/>
    <w:rsid w:val="00070E95"/>
    <w:rsid w:val="000733AE"/>
    <w:rsid w:val="0007512A"/>
    <w:rsid w:val="00076EC9"/>
    <w:rsid w:val="00080220"/>
    <w:rsid w:val="00081B20"/>
    <w:rsid w:val="00081E87"/>
    <w:rsid w:val="00086B17"/>
    <w:rsid w:val="000874F1"/>
    <w:rsid w:val="00090D1B"/>
    <w:rsid w:val="00091F34"/>
    <w:rsid w:val="000A1901"/>
    <w:rsid w:val="000A2034"/>
    <w:rsid w:val="000B25B9"/>
    <w:rsid w:val="000C02D3"/>
    <w:rsid w:val="000C1175"/>
    <w:rsid w:val="000C2DD0"/>
    <w:rsid w:val="000C3C91"/>
    <w:rsid w:val="000D1917"/>
    <w:rsid w:val="000D4D26"/>
    <w:rsid w:val="000D603B"/>
    <w:rsid w:val="000D7431"/>
    <w:rsid w:val="000D7D80"/>
    <w:rsid w:val="000E138F"/>
    <w:rsid w:val="000E3D9E"/>
    <w:rsid w:val="000F794E"/>
    <w:rsid w:val="00103D61"/>
    <w:rsid w:val="00104EFF"/>
    <w:rsid w:val="00106495"/>
    <w:rsid w:val="00107B5B"/>
    <w:rsid w:val="00107CFC"/>
    <w:rsid w:val="00110920"/>
    <w:rsid w:val="0011102C"/>
    <w:rsid w:val="0011360D"/>
    <w:rsid w:val="00115475"/>
    <w:rsid w:val="00117607"/>
    <w:rsid w:val="00121866"/>
    <w:rsid w:val="0012581B"/>
    <w:rsid w:val="00131669"/>
    <w:rsid w:val="00131960"/>
    <w:rsid w:val="0013457B"/>
    <w:rsid w:val="00134D18"/>
    <w:rsid w:val="0014274E"/>
    <w:rsid w:val="00143110"/>
    <w:rsid w:val="00144E6A"/>
    <w:rsid w:val="001477AD"/>
    <w:rsid w:val="00152F9D"/>
    <w:rsid w:val="00155138"/>
    <w:rsid w:val="00160095"/>
    <w:rsid w:val="001613B7"/>
    <w:rsid w:val="00162722"/>
    <w:rsid w:val="00164439"/>
    <w:rsid w:val="0016476F"/>
    <w:rsid w:val="001653BF"/>
    <w:rsid w:val="00170234"/>
    <w:rsid w:val="0017250D"/>
    <w:rsid w:val="00176FF7"/>
    <w:rsid w:val="00183FCB"/>
    <w:rsid w:val="0018424F"/>
    <w:rsid w:val="0018634C"/>
    <w:rsid w:val="00187E27"/>
    <w:rsid w:val="00191175"/>
    <w:rsid w:val="00193377"/>
    <w:rsid w:val="00195ECD"/>
    <w:rsid w:val="0019707A"/>
    <w:rsid w:val="00197E81"/>
    <w:rsid w:val="00197E97"/>
    <w:rsid w:val="001A01B9"/>
    <w:rsid w:val="001A46D5"/>
    <w:rsid w:val="001A4AC1"/>
    <w:rsid w:val="001A6407"/>
    <w:rsid w:val="001B0C91"/>
    <w:rsid w:val="001B55E3"/>
    <w:rsid w:val="001C124E"/>
    <w:rsid w:val="001C58DC"/>
    <w:rsid w:val="001D017F"/>
    <w:rsid w:val="001D01F1"/>
    <w:rsid w:val="001D21EF"/>
    <w:rsid w:val="001D2F7F"/>
    <w:rsid w:val="001D3725"/>
    <w:rsid w:val="001D3BB1"/>
    <w:rsid w:val="001D430F"/>
    <w:rsid w:val="001D4A49"/>
    <w:rsid w:val="001D52D6"/>
    <w:rsid w:val="001D52F7"/>
    <w:rsid w:val="001D5605"/>
    <w:rsid w:val="001D76ED"/>
    <w:rsid w:val="001E2595"/>
    <w:rsid w:val="001E27B2"/>
    <w:rsid w:val="001E7767"/>
    <w:rsid w:val="001E7F06"/>
    <w:rsid w:val="001F63EC"/>
    <w:rsid w:val="001F77ED"/>
    <w:rsid w:val="00202E1F"/>
    <w:rsid w:val="00204D56"/>
    <w:rsid w:val="00205561"/>
    <w:rsid w:val="00210427"/>
    <w:rsid w:val="00210672"/>
    <w:rsid w:val="00213FC0"/>
    <w:rsid w:val="00217F78"/>
    <w:rsid w:val="00223CB7"/>
    <w:rsid w:val="00224A30"/>
    <w:rsid w:val="0023045E"/>
    <w:rsid w:val="00235345"/>
    <w:rsid w:val="00244837"/>
    <w:rsid w:val="00246517"/>
    <w:rsid w:val="00252440"/>
    <w:rsid w:val="00253C5E"/>
    <w:rsid w:val="00254285"/>
    <w:rsid w:val="00256222"/>
    <w:rsid w:val="00260141"/>
    <w:rsid w:val="002616E3"/>
    <w:rsid w:val="00262205"/>
    <w:rsid w:val="00263DD1"/>
    <w:rsid w:val="00265CE8"/>
    <w:rsid w:val="00271274"/>
    <w:rsid w:val="00272591"/>
    <w:rsid w:val="0027312A"/>
    <w:rsid w:val="0027319A"/>
    <w:rsid w:val="00277E79"/>
    <w:rsid w:val="0028373A"/>
    <w:rsid w:val="002845C3"/>
    <w:rsid w:val="00284D00"/>
    <w:rsid w:val="00290205"/>
    <w:rsid w:val="002930CC"/>
    <w:rsid w:val="002943C7"/>
    <w:rsid w:val="002953BB"/>
    <w:rsid w:val="00295415"/>
    <w:rsid w:val="00296320"/>
    <w:rsid w:val="00296762"/>
    <w:rsid w:val="002A2E40"/>
    <w:rsid w:val="002A3699"/>
    <w:rsid w:val="002A56AD"/>
    <w:rsid w:val="002A5C19"/>
    <w:rsid w:val="002A6729"/>
    <w:rsid w:val="002B1082"/>
    <w:rsid w:val="002B38BA"/>
    <w:rsid w:val="002C0F8B"/>
    <w:rsid w:val="002D0A0B"/>
    <w:rsid w:val="002D11BE"/>
    <w:rsid w:val="002D412F"/>
    <w:rsid w:val="002D671C"/>
    <w:rsid w:val="002E1361"/>
    <w:rsid w:val="002E22DC"/>
    <w:rsid w:val="002E40AD"/>
    <w:rsid w:val="002F09A3"/>
    <w:rsid w:val="002F118D"/>
    <w:rsid w:val="002F1A96"/>
    <w:rsid w:val="002F788A"/>
    <w:rsid w:val="00304432"/>
    <w:rsid w:val="0031326E"/>
    <w:rsid w:val="00315864"/>
    <w:rsid w:val="00316889"/>
    <w:rsid w:val="00317E0D"/>
    <w:rsid w:val="00320459"/>
    <w:rsid w:val="00323094"/>
    <w:rsid w:val="00330127"/>
    <w:rsid w:val="00330CD8"/>
    <w:rsid w:val="003349FB"/>
    <w:rsid w:val="00341850"/>
    <w:rsid w:val="00344E97"/>
    <w:rsid w:val="00345254"/>
    <w:rsid w:val="00346E11"/>
    <w:rsid w:val="00347FA6"/>
    <w:rsid w:val="0035394C"/>
    <w:rsid w:val="003547EF"/>
    <w:rsid w:val="00354C08"/>
    <w:rsid w:val="00355A9E"/>
    <w:rsid w:val="00355FC0"/>
    <w:rsid w:val="0035601C"/>
    <w:rsid w:val="00356416"/>
    <w:rsid w:val="003605CC"/>
    <w:rsid w:val="003750DE"/>
    <w:rsid w:val="00376E0D"/>
    <w:rsid w:val="00377DAC"/>
    <w:rsid w:val="00380A45"/>
    <w:rsid w:val="003820A8"/>
    <w:rsid w:val="00383B9B"/>
    <w:rsid w:val="00385C63"/>
    <w:rsid w:val="00387E04"/>
    <w:rsid w:val="003900E3"/>
    <w:rsid w:val="00391C1A"/>
    <w:rsid w:val="0039234B"/>
    <w:rsid w:val="00394AB6"/>
    <w:rsid w:val="003950EC"/>
    <w:rsid w:val="00395EE5"/>
    <w:rsid w:val="00397226"/>
    <w:rsid w:val="00397D0A"/>
    <w:rsid w:val="00397D3B"/>
    <w:rsid w:val="003B7ACC"/>
    <w:rsid w:val="003C21C2"/>
    <w:rsid w:val="003C3747"/>
    <w:rsid w:val="003C5356"/>
    <w:rsid w:val="003C7776"/>
    <w:rsid w:val="003D1424"/>
    <w:rsid w:val="003D1561"/>
    <w:rsid w:val="003D6738"/>
    <w:rsid w:val="003D78F5"/>
    <w:rsid w:val="003E0047"/>
    <w:rsid w:val="003E06D4"/>
    <w:rsid w:val="003E34A8"/>
    <w:rsid w:val="003E5B6B"/>
    <w:rsid w:val="003E6F4D"/>
    <w:rsid w:val="003E71F9"/>
    <w:rsid w:val="003F4502"/>
    <w:rsid w:val="003F50D3"/>
    <w:rsid w:val="003F6ACE"/>
    <w:rsid w:val="003F7126"/>
    <w:rsid w:val="003F752C"/>
    <w:rsid w:val="00400387"/>
    <w:rsid w:val="00404F47"/>
    <w:rsid w:val="004147BD"/>
    <w:rsid w:val="004161C1"/>
    <w:rsid w:val="00417464"/>
    <w:rsid w:val="0042093E"/>
    <w:rsid w:val="00422DBD"/>
    <w:rsid w:val="0042300A"/>
    <w:rsid w:val="004255C4"/>
    <w:rsid w:val="0042662E"/>
    <w:rsid w:val="00426753"/>
    <w:rsid w:val="00427693"/>
    <w:rsid w:val="00441954"/>
    <w:rsid w:val="0045501F"/>
    <w:rsid w:val="004566F6"/>
    <w:rsid w:val="00456745"/>
    <w:rsid w:val="0046382B"/>
    <w:rsid w:val="00463876"/>
    <w:rsid w:val="00465DAB"/>
    <w:rsid w:val="004661BA"/>
    <w:rsid w:val="00472250"/>
    <w:rsid w:val="004726AF"/>
    <w:rsid w:val="00474716"/>
    <w:rsid w:val="00481CBF"/>
    <w:rsid w:val="00484EE9"/>
    <w:rsid w:val="00486775"/>
    <w:rsid w:val="00487525"/>
    <w:rsid w:val="004875BC"/>
    <w:rsid w:val="00492DF0"/>
    <w:rsid w:val="00496240"/>
    <w:rsid w:val="004A01B7"/>
    <w:rsid w:val="004A01F0"/>
    <w:rsid w:val="004A09F1"/>
    <w:rsid w:val="004A11B6"/>
    <w:rsid w:val="004A17BA"/>
    <w:rsid w:val="004A4A57"/>
    <w:rsid w:val="004A75B1"/>
    <w:rsid w:val="004B3554"/>
    <w:rsid w:val="004B4B58"/>
    <w:rsid w:val="004C3733"/>
    <w:rsid w:val="004C52E6"/>
    <w:rsid w:val="004C6F56"/>
    <w:rsid w:val="004D0A0E"/>
    <w:rsid w:val="004D0C26"/>
    <w:rsid w:val="004D57B8"/>
    <w:rsid w:val="004E013B"/>
    <w:rsid w:val="004E66E5"/>
    <w:rsid w:val="004E6DE6"/>
    <w:rsid w:val="004E7BC1"/>
    <w:rsid w:val="004F16E7"/>
    <w:rsid w:val="004F180A"/>
    <w:rsid w:val="004F297D"/>
    <w:rsid w:val="004F2AD1"/>
    <w:rsid w:val="004F4781"/>
    <w:rsid w:val="004F5008"/>
    <w:rsid w:val="004F58BB"/>
    <w:rsid w:val="004F7399"/>
    <w:rsid w:val="00500227"/>
    <w:rsid w:val="00501AAC"/>
    <w:rsid w:val="00502FAB"/>
    <w:rsid w:val="00505F10"/>
    <w:rsid w:val="00505F4B"/>
    <w:rsid w:val="00506781"/>
    <w:rsid w:val="00506982"/>
    <w:rsid w:val="00511DFF"/>
    <w:rsid w:val="00512DA0"/>
    <w:rsid w:val="00524B2B"/>
    <w:rsid w:val="005269DE"/>
    <w:rsid w:val="005311A7"/>
    <w:rsid w:val="00532E41"/>
    <w:rsid w:val="005331BB"/>
    <w:rsid w:val="00537AD7"/>
    <w:rsid w:val="00541E09"/>
    <w:rsid w:val="00541F74"/>
    <w:rsid w:val="00543515"/>
    <w:rsid w:val="005554CB"/>
    <w:rsid w:val="0056139A"/>
    <w:rsid w:val="00562141"/>
    <w:rsid w:val="00562A97"/>
    <w:rsid w:val="005644CC"/>
    <w:rsid w:val="00574F65"/>
    <w:rsid w:val="005766B2"/>
    <w:rsid w:val="0058484A"/>
    <w:rsid w:val="00595073"/>
    <w:rsid w:val="005A5279"/>
    <w:rsid w:val="005A5895"/>
    <w:rsid w:val="005A64C5"/>
    <w:rsid w:val="005B2A78"/>
    <w:rsid w:val="005B3DC5"/>
    <w:rsid w:val="005B6EA6"/>
    <w:rsid w:val="005B72EE"/>
    <w:rsid w:val="005C1EED"/>
    <w:rsid w:val="005C3294"/>
    <w:rsid w:val="005C4695"/>
    <w:rsid w:val="005C5EB1"/>
    <w:rsid w:val="005C7147"/>
    <w:rsid w:val="005C7C0E"/>
    <w:rsid w:val="005C7D41"/>
    <w:rsid w:val="005C7F2B"/>
    <w:rsid w:val="005D0D0B"/>
    <w:rsid w:val="005D12A1"/>
    <w:rsid w:val="005D3128"/>
    <w:rsid w:val="005D320E"/>
    <w:rsid w:val="005D4F0D"/>
    <w:rsid w:val="005D75F5"/>
    <w:rsid w:val="005E6800"/>
    <w:rsid w:val="005F5828"/>
    <w:rsid w:val="005F636A"/>
    <w:rsid w:val="006008C2"/>
    <w:rsid w:val="00605362"/>
    <w:rsid w:val="006078B0"/>
    <w:rsid w:val="00610A1F"/>
    <w:rsid w:val="00616395"/>
    <w:rsid w:val="006210A4"/>
    <w:rsid w:val="0062181F"/>
    <w:rsid w:val="006222B6"/>
    <w:rsid w:val="006270F1"/>
    <w:rsid w:val="006275B9"/>
    <w:rsid w:val="00630FFF"/>
    <w:rsid w:val="0063306B"/>
    <w:rsid w:val="00635DFE"/>
    <w:rsid w:val="0064069E"/>
    <w:rsid w:val="00641613"/>
    <w:rsid w:val="006463B1"/>
    <w:rsid w:val="00646C22"/>
    <w:rsid w:val="006515D8"/>
    <w:rsid w:val="006519D2"/>
    <w:rsid w:val="00653859"/>
    <w:rsid w:val="00662A52"/>
    <w:rsid w:val="006736E9"/>
    <w:rsid w:val="006744FD"/>
    <w:rsid w:val="00674F7D"/>
    <w:rsid w:val="00676F69"/>
    <w:rsid w:val="0068086E"/>
    <w:rsid w:val="00683C2D"/>
    <w:rsid w:val="00684876"/>
    <w:rsid w:val="00685CF8"/>
    <w:rsid w:val="006869E2"/>
    <w:rsid w:val="006922D2"/>
    <w:rsid w:val="006936BA"/>
    <w:rsid w:val="006959FE"/>
    <w:rsid w:val="00695BE7"/>
    <w:rsid w:val="00696C47"/>
    <w:rsid w:val="00697884"/>
    <w:rsid w:val="006A10C4"/>
    <w:rsid w:val="006A1C05"/>
    <w:rsid w:val="006A2F85"/>
    <w:rsid w:val="006A4298"/>
    <w:rsid w:val="006B297B"/>
    <w:rsid w:val="006B44CE"/>
    <w:rsid w:val="006B581B"/>
    <w:rsid w:val="006B620B"/>
    <w:rsid w:val="006B66F9"/>
    <w:rsid w:val="006B721F"/>
    <w:rsid w:val="006C5950"/>
    <w:rsid w:val="006C5DDE"/>
    <w:rsid w:val="006D0808"/>
    <w:rsid w:val="006D3EB0"/>
    <w:rsid w:val="006D43DA"/>
    <w:rsid w:val="006D6407"/>
    <w:rsid w:val="006E626B"/>
    <w:rsid w:val="006E72A1"/>
    <w:rsid w:val="006F3EEF"/>
    <w:rsid w:val="006F5AF7"/>
    <w:rsid w:val="006F5C1E"/>
    <w:rsid w:val="0070423C"/>
    <w:rsid w:val="007063AC"/>
    <w:rsid w:val="00707C26"/>
    <w:rsid w:val="00711B19"/>
    <w:rsid w:val="007133B3"/>
    <w:rsid w:val="007136E2"/>
    <w:rsid w:val="00722063"/>
    <w:rsid w:val="00722C1D"/>
    <w:rsid w:val="00723356"/>
    <w:rsid w:val="00724E54"/>
    <w:rsid w:val="007257BE"/>
    <w:rsid w:val="007263CF"/>
    <w:rsid w:val="007310C4"/>
    <w:rsid w:val="00735FFF"/>
    <w:rsid w:val="00742780"/>
    <w:rsid w:val="00752F1A"/>
    <w:rsid w:val="00755877"/>
    <w:rsid w:val="00760605"/>
    <w:rsid w:val="0076159F"/>
    <w:rsid w:val="00762C5A"/>
    <w:rsid w:val="007650F8"/>
    <w:rsid w:val="00766367"/>
    <w:rsid w:val="007679A9"/>
    <w:rsid w:val="00771660"/>
    <w:rsid w:val="00774868"/>
    <w:rsid w:val="0077616D"/>
    <w:rsid w:val="007774A5"/>
    <w:rsid w:val="00777696"/>
    <w:rsid w:val="0077789E"/>
    <w:rsid w:val="0078340B"/>
    <w:rsid w:val="00784209"/>
    <w:rsid w:val="007868A9"/>
    <w:rsid w:val="00787FD2"/>
    <w:rsid w:val="00795BEF"/>
    <w:rsid w:val="00795C14"/>
    <w:rsid w:val="007B20B5"/>
    <w:rsid w:val="007B3B11"/>
    <w:rsid w:val="007B5DBD"/>
    <w:rsid w:val="007B6E30"/>
    <w:rsid w:val="007C2751"/>
    <w:rsid w:val="007D078F"/>
    <w:rsid w:val="007D1A9F"/>
    <w:rsid w:val="007D270C"/>
    <w:rsid w:val="007D27EB"/>
    <w:rsid w:val="007D4F4B"/>
    <w:rsid w:val="007E0C12"/>
    <w:rsid w:val="007E2359"/>
    <w:rsid w:val="007E3727"/>
    <w:rsid w:val="007F13FA"/>
    <w:rsid w:val="007F46F7"/>
    <w:rsid w:val="008028F4"/>
    <w:rsid w:val="008049AD"/>
    <w:rsid w:val="00807541"/>
    <w:rsid w:val="00810015"/>
    <w:rsid w:val="0081157B"/>
    <w:rsid w:val="00811C3E"/>
    <w:rsid w:val="008122C6"/>
    <w:rsid w:val="00823666"/>
    <w:rsid w:val="00823E49"/>
    <w:rsid w:val="00825D0A"/>
    <w:rsid w:val="008264C1"/>
    <w:rsid w:val="00843DE9"/>
    <w:rsid w:val="00844B0D"/>
    <w:rsid w:val="008511E8"/>
    <w:rsid w:val="00851594"/>
    <w:rsid w:val="008520D7"/>
    <w:rsid w:val="00854576"/>
    <w:rsid w:val="00854CA5"/>
    <w:rsid w:val="00856C68"/>
    <w:rsid w:val="00857FDE"/>
    <w:rsid w:val="00862D8A"/>
    <w:rsid w:val="00862FE8"/>
    <w:rsid w:val="00865EBE"/>
    <w:rsid w:val="0086631A"/>
    <w:rsid w:val="00872386"/>
    <w:rsid w:val="00874B50"/>
    <w:rsid w:val="00876D13"/>
    <w:rsid w:val="00877D43"/>
    <w:rsid w:val="00882493"/>
    <w:rsid w:val="0088542F"/>
    <w:rsid w:val="00886547"/>
    <w:rsid w:val="00887518"/>
    <w:rsid w:val="00894041"/>
    <w:rsid w:val="008A0A51"/>
    <w:rsid w:val="008A0DB2"/>
    <w:rsid w:val="008B0083"/>
    <w:rsid w:val="008C0AB1"/>
    <w:rsid w:val="008C21EC"/>
    <w:rsid w:val="008C3D53"/>
    <w:rsid w:val="008C4AA9"/>
    <w:rsid w:val="008C6774"/>
    <w:rsid w:val="008E189E"/>
    <w:rsid w:val="008E4CF5"/>
    <w:rsid w:val="008E7A37"/>
    <w:rsid w:val="008F0B1F"/>
    <w:rsid w:val="008F1486"/>
    <w:rsid w:val="008F1E16"/>
    <w:rsid w:val="008F2801"/>
    <w:rsid w:val="008F4CA8"/>
    <w:rsid w:val="008F5258"/>
    <w:rsid w:val="008F6A1E"/>
    <w:rsid w:val="00902645"/>
    <w:rsid w:val="00903241"/>
    <w:rsid w:val="00903587"/>
    <w:rsid w:val="00911D92"/>
    <w:rsid w:val="009234CB"/>
    <w:rsid w:val="00926CF2"/>
    <w:rsid w:val="00935294"/>
    <w:rsid w:val="00936687"/>
    <w:rsid w:val="00946984"/>
    <w:rsid w:val="009473EA"/>
    <w:rsid w:val="00952474"/>
    <w:rsid w:val="00952DAA"/>
    <w:rsid w:val="00964002"/>
    <w:rsid w:val="00965CF6"/>
    <w:rsid w:val="00966E1B"/>
    <w:rsid w:val="00975F3A"/>
    <w:rsid w:val="00977C37"/>
    <w:rsid w:val="00977F0B"/>
    <w:rsid w:val="009803D1"/>
    <w:rsid w:val="00981D20"/>
    <w:rsid w:val="0098356C"/>
    <w:rsid w:val="00984EAF"/>
    <w:rsid w:val="009904BD"/>
    <w:rsid w:val="0099300B"/>
    <w:rsid w:val="00994C45"/>
    <w:rsid w:val="009A0BB3"/>
    <w:rsid w:val="009A5220"/>
    <w:rsid w:val="009A7EF4"/>
    <w:rsid w:val="009B0A8C"/>
    <w:rsid w:val="009B233A"/>
    <w:rsid w:val="009B5C42"/>
    <w:rsid w:val="009B6221"/>
    <w:rsid w:val="009B649A"/>
    <w:rsid w:val="009B72A0"/>
    <w:rsid w:val="009B764A"/>
    <w:rsid w:val="009B7D17"/>
    <w:rsid w:val="009C1A3C"/>
    <w:rsid w:val="009C2820"/>
    <w:rsid w:val="009C28ED"/>
    <w:rsid w:val="009D0F89"/>
    <w:rsid w:val="009D1F64"/>
    <w:rsid w:val="009D4C51"/>
    <w:rsid w:val="009D7DA3"/>
    <w:rsid w:val="009E583B"/>
    <w:rsid w:val="009F1559"/>
    <w:rsid w:val="009F1D40"/>
    <w:rsid w:val="009F40AC"/>
    <w:rsid w:val="009F7884"/>
    <w:rsid w:val="00A00CED"/>
    <w:rsid w:val="00A06091"/>
    <w:rsid w:val="00A119AD"/>
    <w:rsid w:val="00A146B4"/>
    <w:rsid w:val="00A14AEE"/>
    <w:rsid w:val="00A14DB1"/>
    <w:rsid w:val="00A1643F"/>
    <w:rsid w:val="00A17F2B"/>
    <w:rsid w:val="00A206F5"/>
    <w:rsid w:val="00A22178"/>
    <w:rsid w:val="00A246FF"/>
    <w:rsid w:val="00A2740E"/>
    <w:rsid w:val="00A31469"/>
    <w:rsid w:val="00A364BD"/>
    <w:rsid w:val="00A4337C"/>
    <w:rsid w:val="00A450C6"/>
    <w:rsid w:val="00A4642F"/>
    <w:rsid w:val="00A47ED3"/>
    <w:rsid w:val="00A508CC"/>
    <w:rsid w:val="00A532C0"/>
    <w:rsid w:val="00A53C7C"/>
    <w:rsid w:val="00A561A7"/>
    <w:rsid w:val="00A56F0E"/>
    <w:rsid w:val="00A629E9"/>
    <w:rsid w:val="00A70C44"/>
    <w:rsid w:val="00A716F0"/>
    <w:rsid w:val="00A84718"/>
    <w:rsid w:val="00A90D1B"/>
    <w:rsid w:val="00A9171F"/>
    <w:rsid w:val="00A92EA4"/>
    <w:rsid w:val="00A94C39"/>
    <w:rsid w:val="00A966C5"/>
    <w:rsid w:val="00A97407"/>
    <w:rsid w:val="00AA070E"/>
    <w:rsid w:val="00AA15C1"/>
    <w:rsid w:val="00AA21B6"/>
    <w:rsid w:val="00AA2985"/>
    <w:rsid w:val="00AB4DDF"/>
    <w:rsid w:val="00AB5533"/>
    <w:rsid w:val="00AB5AC4"/>
    <w:rsid w:val="00AB5C33"/>
    <w:rsid w:val="00AB7637"/>
    <w:rsid w:val="00AC3883"/>
    <w:rsid w:val="00AC5B81"/>
    <w:rsid w:val="00AC6060"/>
    <w:rsid w:val="00AD1148"/>
    <w:rsid w:val="00AD307A"/>
    <w:rsid w:val="00AE6487"/>
    <w:rsid w:val="00AE7189"/>
    <w:rsid w:val="00AE7EAA"/>
    <w:rsid w:val="00B04C3A"/>
    <w:rsid w:val="00B10A2C"/>
    <w:rsid w:val="00B156F9"/>
    <w:rsid w:val="00B16221"/>
    <w:rsid w:val="00B20FAB"/>
    <w:rsid w:val="00B2384C"/>
    <w:rsid w:val="00B301B0"/>
    <w:rsid w:val="00B32B51"/>
    <w:rsid w:val="00B349DF"/>
    <w:rsid w:val="00B37FD0"/>
    <w:rsid w:val="00B41F7E"/>
    <w:rsid w:val="00B4520E"/>
    <w:rsid w:val="00B452AB"/>
    <w:rsid w:val="00B45E4E"/>
    <w:rsid w:val="00B523DF"/>
    <w:rsid w:val="00B5677A"/>
    <w:rsid w:val="00B57C4E"/>
    <w:rsid w:val="00B60B3E"/>
    <w:rsid w:val="00B61EBC"/>
    <w:rsid w:val="00B62AC3"/>
    <w:rsid w:val="00B637AA"/>
    <w:rsid w:val="00B63B79"/>
    <w:rsid w:val="00B64F94"/>
    <w:rsid w:val="00B65CCC"/>
    <w:rsid w:val="00B67197"/>
    <w:rsid w:val="00B67C33"/>
    <w:rsid w:val="00B71037"/>
    <w:rsid w:val="00B7741E"/>
    <w:rsid w:val="00B77D8A"/>
    <w:rsid w:val="00B80DE7"/>
    <w:rsid w:val="00B81526"/>
    <w:rsid w:val="00B82047"/>
    <w:rsid w:val="00B82FBE"/>
    <w:rsid w:val="00B837F6"/>
    <w:rsid w:val="00B86063"/>
    <w:rsid w:val="00B9081D"/>
    <w:rsid w:val="00B946EF"/>
    <w:rsid w:val="00BA592B"/>
    <w:rsid w:val="00BA6474"/>
    <w:rsid w:val="00BB1DD4"/>
    <w:rsid w:val="00BB3FAD"/>
    <w:rsid w:val="00BC185B"/>
    <w:rsid w:val="00BC3C68"/>
    <w:rsid w:val="00BC4E36"/>
    <w:rsid w:val="00BC6AFA"/>
    <w:rsid w:val="00BC6CBF"/>
    <w:rsid w:val="00BC6EDB"/>
    <w:rsid w:val="00BD3588"/>
    <w:rsid w:val="00BD3A56"/>
    <w:rsid w:val="00BD5CED"/>
    <w:rsid w:val="00BE35E4"/>
    <w:rsid w:val="00BE40EB"/>
    <w:rsid w:val="00BE4200"/>
    <w:rsid w:val="00BF24C2"/>
    <w:rsid w:val="00BF5C2C"/>
    <w:rsid w:val="00C06426"/>
    <w:rsid w:val="00C102C9"/>
    <w:rsid w:val="00C13320"/>
    <w:rsid w:val="00C1682D"/>
    <w:rsid w:val="00C17FDA"/>
    <w:rsid w:val="00C24911"/>
    <w:rsid w:val="00C26016"/>
    <w:rsid w:val="00C27209"/>
    <w:rsid w:val="00C3358D"/>
    <w:rsid w:val="00C3430A"/>
    <w:rsid w:val="00C34BA5"/>
    <w:rsid w:val="00C36B09"/>
    <w:rsid w:val="00C42CD6"/>
    <w:rsid w:val="00C515C8"/>
    <w:rsid w:val="00C56CC6"/>
    <w:rsid w:val="00C62B6D"/>
    <w:rsid w:val="00C63628"/>
    <w:rsid w:val="00C64039"/>
    <w:rsid w:val="00C660D8"/>
    <w:rsid w:val="00C66904"/>
    <w:rsid w:val="00C67543"/>
    <w:rsid w:val="00C67775"/>
    <w:rsid w:val="00C70743"/>
    <w:rsid w:val="00C7222C"/>
    <w:rsid w:val="00C74C8B"/>
    <w:rsid w:val="00C76547"/>
    <w:rsid w:val="00C81462"/>
    <w:rsid w:val="00C81B59"/>
    <w:rsid w:val="00C83DBA"/>
    <w:rsid w:val="00C84EE0"/>
    <w:rsid w:val="00C8733B"/>
    <w:rsid w:val="00C93E0E"/>
    <w:rsid w:val="00CA0F59"/>
    <w:rsid w:val="00CA15BA"/>
    <w:rsid w:val="00CB0215"/>
    <w:rsid w:val="00CB0716"/>
    <w:rsid w:val="00CB2794"/>
    <w:rsid w:val="00CB29B1"/>
    <w:rsid w:val="00CC025D"/>
    <w:rsid w:val="00CC0E18"/>
    <w:rsid w:val="00CC4196"/>
    <w:rsid w:val="00CC7493"/>
    <w:rsid w:val="00CD0189"/>
    <w:rsid w:val="00CD3D64"/>
    <w:rsid w:val="00CD4708"/>
    <w:rsid w:val="00CE03F1"/>
    <w:rsid w:val="00CE2AA2"/>
    <w:rsid w:val="00CE4B6C"/>
    <w:rsid w:val="00CE6946"/>
    <w:rsid w:val="00CE7777"/>
    <w:rsid w:val="00CF0A80"/>
    <w:rsid w:val="00CF0CA6"/>
    <w:rsid w:val="00CF2574"/>
    <w:rsid w:val="00CF665B"/>
    <w:rsid w:val="00CF6E28"/>
    <w:rsid w:val="00CF7F95"/>
    <w:rsid w:val="00D03A60"/>
    <w:rsid w:val="00D0502C"/>
    <w:rsid w:val="00D070D6"/>
    <w:rsid w:val="00D1430B"/>
    <w:rsid w:val="00D1767D"/>
    <w:rsid w:val="00D17AF5"/>
    <w:rsid w:val="00D22787"/>
    <w:rsid w:val="00D25AD3"/>
    <w:rsid w:val="00D25FD2"/>
    <w:rsid w:val="00D26B98"/>
    <w:rsid w:val="00D27973"/>
    <w:rsid w:val="00D30359"/>
    <w:rsid w:val="00D309D0"/>
    <w:rsid w:val="00D30CD8"/>
    <w:rsid w:val="00D331D7"/>
    <w:rsid w:val="00D42655"/>
    <w:rsid w:val="00D4432C"/>
    <w:rsid w:val="00D44404"/>
    <w:rsid w:val="00D44C5A"/>
    <w:rsid w:val="00D44DE5"/>
    <w:rsid w:val="00D54F88"/>
    <w:rsid w:val="00D55AF5"/>
    <w:rsid w:val="00D57CF4"/>
    <w:rsid w:val="00D62C9E"/>
    <w:rsid w:val="00D67854"/>
    <w:rsid w:val="00D73CC8"/>
    <w:rsid w:val="00D75F98"/>
    <w:rsid w:val="00D77B69"/>
    <w:rsid w:val="00D81A18"/>
    <w:rsid w:val="00D862E9"/>
    <w:rsid w:val="00D912C1"/>
    <w:rsid w:val="00D94F5B"/>
    <w:rsid w:val="00D96CC5"/>
    <w:rsid w:val="00DA00BD"/>
    <w:rsid w:val="00DA103D"/>
    <w:rsid w:val="00DA62ED"/>
    <w:rsid w:val="00DB14AD"/>
    <w:rsid w:val="00DB4CF3"/>
    <w:rsid w:val="00DC3B56"/>
    <w:rsid w:val="00DD49CF"/>
    <w:rsid w:val="00DD538B"/>
    <w:rsid w:val="00DD68E2"/>
    <w:rsid w:val="00DD7ADB"/>
    <w:rsid w:val="00DE363B"/>
    <w:rsid w:val="00DE507A"/>
    <w:rsid w:val="00DE646E"/>
    <w:rsid w:val="00DE662C"/>
    <w:rsid w:val="00DF3111"/>
    <w:rsid w:val="00DF3323"/>
    <w:rsid w:val="00DF51BB"/>
    <w:rsid w:val="00DF52C7"/>
    <w:rsid w:val="00DF6673"/>
    <w:rsid w:val="00DF686C"/>
    <w:rsid w:val="00E00710"/>
    <w:rsid w:val="00E045FB"/>
    <w:rsid w:val="00E1181E"/>
    <w:rsid w:val="00E119AF"/>
    <w:rsid w:val="00E11C47"/>
    <w:rsid w:val="00E13536"/>
    <w:rsid w:val="00E14B0E"/>
    <w:rsid w:val="00E154A6"/>
    <w:rsid w:val="00E170BA"/>
    <w:rsid w:val="00E17766"/>
    <w:rsid w:val="00E21E2A"/>
    <w:rsid w:val="00E230F9"/>
    <w:rsid w:val="00E23D87"/>
    <w:rsid w:val="00E2501C"/>
    <w:rsid w:val="00E34DAC"/>
    <w:rsid w:val="00E35098"/>
    <w:rsid w:val="00E37EF3"/>
    <w:rsid w:val="00E42AAD"/>
    <w:rsid w:val="00E433AF"/>
    <w:rsid w:val="00E43436"/>
    <w:rsid w:val="00E43FB1"/>
    <w:rsid w:val="00E50495"/>
    <w:rsid w:val="00E54D11"/>
    <w:rsid w:val="00E55484"/>
    <w:rsid w:val="00E56725"/>
    <w:rsid w:val="00E60AA2"/>
    <w:rsid w:val="00E64C65"/>
    <w:rsid w:val="00E65DCC"/>
    <w:rsid w:val="00E65F35"/>
    <w:rsid w:val="00E744B9"/>
    <w:rsid w:val="00E76662"/>
    <w:rsid w:val="00E772CA"/>
    <w:rsid w:val="00E8054B"/>
    <w:rsid w:val="00E8239D"/>
    <w:rsid w:val="00E83C8C"/>
    <w:rsid w:val="00EA05AB"/>
    <w:rsid w:val="00EB038E"/>
    <w:rsid w:val="00EB4122"/>
    <w:rsid w:val="00EB56E0"/>
    <w:rsid w:val="00EC0247"/>
    <w:rsid w:val="00EC06A7"/>
    <w:rsid w:val="00EC080B"/>
    <w:rsid w:val="00EC7184"/>
    <w:rsid w:val="00ED13B6"/>
    <w:rsid w:val="00ED5F61"/>
    <w:rsid w:val="00ED7467"/>
    <w:rsid w:val="00EE1059"/>
    <w:rsid w:val="00EE3BA1"/>
    <w:rsid w:val="00F005A7"/>
    <w:rsid w:val="00F01AD3"/>
    <w:rsid w:val="00F01B7D"/>
    <w:rsid w:val="00F03C06"/>
    <w:rsid w:val="00F043C9"/>
    <w:rsid w:val="00F10696"/>
    <w:rsid w:val="00F1092C"/>
    <w:rsid w:val="00F119F2"/>
    <w:rsid w:val="00F22882"/>
    <w:rsid w:val="00F25255"/>
    <w:rsid w:val="00F309BB"/>
    <w:rsid w:val="00F3210D"/>
    <w:rsid w:val="00F32FA2"/>
    <w:rsid w:val="00F33E19"/>
    <w:rsid w:val="00F33FE7"/>
    <w:rsid w:val="00F3464E"/>
    <w:rsid w:val="00F367A9"/>
    <w:rsid w:val="00F379F6"/>
    <w:rsid w:val="00F40057"/>
    <w:rsid w:val="00F43F64"/>
    <w:rsid w:val="00F44550"/>
    <w:rsid w:val="00F474FA"/>
    <w:rsid w:val="00F47D13"/>
    <w:rsid w:val="00F50DEA"/>
    <w:rsid w:val="00F554B5"/>
    <w:rsid w:val="00F62DDC"/>
    <w:rsid w:val="00F633F8"/>
    <w:rsid w:val="00F65271"/>
    <w:rsid w:val="00F65BD3"/>
    <w:rsid w:val="00F66B6D"/>
    <w:rsid w:val="00F73331"/>
    <w:rsid w:val="00F74960"/>
    <w:rsid w:val="00F749AF"/>
    <w:rsid w:val="00F80854"/>
    <w:rsid w:val="00F814CA"/>
    <w:rsid w:val="00F82DDD"/>
    <w:rsid w:val="00F84B32"/>
    <w:rsid w:val="00F91286"/>
    <w:rsid w:val="00F94807"/>
    <w:rsid w:val="00F968B0"/>
    <w:rsid w:val="00FA357B"/>
    <w:rsid w:val="00FA723B"/>
    <w:rsid w:val="00FB05E6"/>
    <w:rsid w:val="00FB0B55"/>
    <w:rsid w:val="00FB11FD"/>
    <w:rsid w:val="00FB24A2"/>
    <w:rsid w:val="00FB2CED"/>
    <w:rsid w:val="00FB773F"/>
    <w:rsid w:val="00FB78A4"/>
    <w:rsid w:val="00FC0B34"/>
    <w:rsid w:val="00FC2A79"/>
    <w:rsid w:val="00FC2F52"/>
    <w:rsid w:val="00FC5AE6"/>
    <w:rsid w:val="00FC633F"/>
    <w:rsid w:val="00FC7765"/>
    <w:rsid w:val="00FD08FF"/>
    <w:rsid w:val="00FD11BA"/>
    <w:rsid w:val="00FD22CA"/>
    <w:rsid w:val="00FD339D"/>
    <w:rsid w:val="00FD6EE6"/>
    <w:rsid w:val="00FD72BE"/>
    <w:rsid w:val="00FD7DA9"/>
    <w:rsid w:val="00FE1814"/>
    <w:rsid w:val="00FE2DD9"/>
    <w:rsid w:val="00FE4A3B"/>
    <w:rsid w:val="00FE4F27"/>
    <w:rsid w:val="00FF1970"/>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6682D4"/>
  <w15:chartTrackingRefBased/>
  <w15:docId w15:val="{F89819F6-F932-49B6-91DE-F764CC0C9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52C"/>
    <w:rPr>
      <w:sz w:val="20"/>
    </w:rPr>
  </w:style>
  <w:style w:type="paragraph" w:styleId="Heading1">
    <w:name w:val="heading 1"/>
    <w:basedOn w:val="Normal"/>
    <w:next w:val="Normal"/>
    <w:link w:val="Heading1Char"/>
    <w:uiPriority w:val="9"/>
    <w:qFormat/>
    <w:rsid w:val="0099300B"/>
    <w:pPr>
      <w:outlineLvl w:val="0"/>
    </w:pPr>
    <w:rPr>
      <w:rFonts w:ascii="Arial" w:hAnsi="Arial"/>
      <w:b/>
      <w:sz w:val="24"/>
      <w:szCs w:val="24"/>
    </w:rPr>
  </w:style>
  <w:style w:type="paragraph" w:styleId="Heading2">
    <w:name w:val="heading 2"/>
    <w:basedOn w:val="Normal"/>
    <w:next w:val="Normal"/>
    <w:link w:val="Heading2Char"/>
    <w:uiPriority w:val="9"/>
    <w:unhideWhenUsed/>
    <w:qFormat/>
    <w:rsid w:val="0099300B"/>
    <w:pPr>
      <w:widowControl w:val="0"/>
      <w:autoSpaceDE w:val="0"/>
      <w:autoSpaceDN w:val="0"/>
      <w:adjustRightInd w:val="0"/>
      <w:spacing w:after="240" w:line="360" w:lineRule="atLeast"/>
      <w:ind w:right="89"/>
      <w:outlineLvl w:val="1"/>
    </w:pPr>
    <w:rPr>
      <w:rFonts w:cs="Times"/>
      <w:b/>
      <w:sz w:val="24"/>
      <w:szCs w:val="24"/>
    </w:rPr>
  </w:style>
  <w:style w:type="paragraph" w:styleId="Heading3">
    <w:name w:val="heading 3"/>
    <w:basedOn w:val="Normal"/>
    <w:next w:val="Normal"/>
    <w:link w:val="Heading3Char"/>
    <w:uiPriority w:val="9"/>
    <w:unhideWhenUsed/>
    <w:qFormat/>
    <w:rsid w:val="004A01B7"/>
    <w:pPr>
      <w:spacing w:before="120" w:after="120" w:line="240" w:lineRule="auto"/>
      <w:ind w:right="91"/>
      <w:outlineLvl w:val="2"/>
    </w:pPr>
    <w:rPr>
      <w:sz w:val="22"/>
    </w:rPr>
  </w:style>
  <w:style w:type="paragraph" w:styleId="Heading4">
    <w:name w:val="heading 4"/>
    <w:basedOn w:val="Normal"/>
    <w:next w:val="Normal"/>
    <w:link w:val="Heading4Char"/>
    <w:uiPriority w:val="9"/>
    <w:semiHidden/>
    <w:unhideWhenUsed/>
    <w:qFormat/>
    <w:rsid w:val="00AC5B8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C5B8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5B8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5B8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C5B8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C5B8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B45E4E"/>
    <w:pPr>
      <w:spacing w:after="0" w:line="240" w:lineRule="auto"/>
    </w:pPr>
    <w:tblPr/>
  </w:style>
  <w:style w:type="table" w:styleId="ListTable4-Accent3">
    <w:name w:val="List Table 4 Accent 3"/>
    <w:basedOn w:val="TableNormal"/>
    <w:uiPriority w:val="49"/>
    <w:rsid w:val="00B45E4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AC5B81"/>
    <w:pPr>
      <w:ind w:left="720"/>
      <w:contextualSpacing/>
    </w:pPr>
  </w:style>
  <w:style w:type="character" w:customStyle="1" w:styleId="Heading1Char">
    <w:name w:val="Heading 1 Char"/>
    <w:basedOn w:val="DefaultParagraphFont"/>
    <w:link w:val="Heading1"/>
    <w:uiPriority w:val="9"/>
    <w:rsid w:val="0099300B"/>
    <w:rPr>
      <w:rFonts w:ascii="Arial" w:hAnsi="Arial"/>
      <w:b/>
      <w:sz w:val="24"/>
      <w:szCs w:val="24"/>
    </w:rPr>
  </w:style>
  <w:style w:type="character" w:customStyle="1" w:styleId="Heading2Char">
    <w:name w:val="Heading 2 Char"/>
    <w:basedOn w:val="DefaultParagraphFont"/>
    <w:link w:val="Heading2"/>
    <w:uiPriority w:val="9"/>
    <w:rsid w:val="0099300B"/>
    <w:rPr>
      <w:rFonts w:cs="Times"/>
      <w:b/>
      <w:sz w:val="24"/>
      <w:szCs w:val="24"/>
    </w:rPr>
  </w:style>
  <w:style w:type="character" w:customStyle="1" w:styleId="Heading3Char">
    <w:name w:val="Heading 3 Char"/>
    <w:basedOn w:val="DefaultParagraphFont"/>
    <w:link w:val="Heading3"/>
    <w:uiPriority w:val="9"/>
    <w:rsid w:val="004A01B7"/>
  </w:style>
  <w:style w:type="character" w:customStyle="1" w:styleId="Heading4Char">
    <w:name w:val="Heading 4 Char"/>
    <w:basedOn w:val="DefaultParagraphFont"/>
    <w:link w:val="Heading4"/>
    <w:uiPriority w:val="9"/>
    <w:semiHidden/>
    <w:rsid w:val="00AC5B8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C5B8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C5B8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C5B8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C5B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5B81"/>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D67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E507A"/>
    <w:pPr>
      <w:outlineLvl w:val="9"/>
    </w:pPr>
    <w:rPr>
      <w:color w:val="2E74B5" w:themeColor="accent1" w:themeShade="BF"/>
      <w:lang w:val="en-US"/>
    </w:rPr>
  </w:style>
  <w:style w:type="paragraph" w:styleId="TOC1">
    <w:name w:val="toc 1"/>
    <w:basedOn w:val="Normal"/>
    <w:next w:val="Normal"/>
    <w:autoRedefine/>
    <w:uiPriority w:val="39"/>
    <w:unhideWhenUsed/>
    <w:rsid w:val="00DE507A"/>
    <w:pPr>
      <w:spacing w:after="100"/>
    </w:pPr>
  </w:style>
  <w:style w:type="paragraph" w:styleId="TOC2">
    <w:name w:val="toc 2"/>
    <w:basedOn w:val="Normal"/>
    <w:next w:val="Normal"/>
    <w:autoRedefine/>
    <w:uiPriority w:val="39"/>
    <w:unhideWhenUsed/>
    <w:rsid w:val="00DE507A"/>
    <w:pPr>
      <w:spacing w:after="100"/>
      <w:ind w:left="220"/>
    </w:pPr>
  </w:style>
  <w:style w:type="character" w:styleId="Hyperlink">
    <w:name w:val="Hyperlink"/>
    <w:basedOn w:val="DefaultParagraphFont"/>
    <w:uiPriority w:val="99"/>
    <w:unhideWhenUsed/>
    <w:rsid w:val="00DE507A"/>
    <w:rPr>
      <w:color w:val="0563C1" w:themeColor="hyperlink"/>
      <w:u w:val="single"/>
    </w:rPr>
  </w:style>
  <w:style w:type="character" w:styleId="Strong">
    <w:name w:val="Strong"/>
    <w:basedOn w:val="DefaultParagraphFont"/>
    <w:uiPriority w:val="22"/>
    <w:qFormat/>
    <w:rsid w:val="006515D8"/>
    <w:rPr>
      <w:b/>
      <w:bCs/>
    </w:rPr>
  </w:style>
  <w:style w:type="character" w:styleId="CommentReference">
    <w:name w:val="annotation reference"/>
    <w:basedOn w:val="DefaultParagraphFont"/>
    <w:uiPriority w:val="99"/>
    <w:semiHidden/>
    <w:unhideWhenUsed/>
    <w:rsid w:val="006515D8"/>
    <w:rPr>
      <w:sz w:val="16"/>
      <w:szCs w:val="16"/>
    </w:rPr>
  </w:style>
  <w:style w:type="paragraph" w:styleId="CommentText">
    <w:name w:val="annotation text"/>
    <w:basedOn w:val="Normal"/>
    <w:link w:val="CommentTextChar"/>
    <w:uiPriority w:val="99"/>
    <w:unhideWhenUsed/>
    <w:rsid w:val="006515D8"/>
    <w:pPr>
      <w:spacing w:line="240" w:lineRule="auto"/>
    </w:pPr>
    <w:rPr>
      <w:szCs w:val="20"/>
    </w:rPr>
  </w:style>
  <w:style w:type="character" w:customStyle="1" w:styleId="CommentTextChar">
    <w:name w:val="Comment Text Char"/>
    <w:basedOn w:val="DefaultParagraphFont"/>
    <w:link w:val="CommentText"/>
    <w:uiPriority w:val="99"/>
    <w:rsid w:val="006515D8"/>
    <w:rPr>
      <w:sz w:val="20"/>
      <w:szCs w:val="20"/>
    </w:rPr>
  </w:style>
  <w:style w:type="paragraph" w:styleId="CommentSubject">
    <w:name w:val="annotation subject"/>
    <w:basedOn w:val="CommentText"/>
    <w:next w:val="CommentText"/>
    <w:link w:val="CommentSubjectChar"/>
    <w:uiPriority w:val="99"/>
    <w:semiHidden/>
    <w:unhideWhenUsed/>
    <w:rsid w:val="006515D8"/>
    <w:rPr>
      <w:b/>
      <w:bCs/>
    </w:rPr>
  </w:style>
  <w:style w:type="character" w:customStyle="1" w:styleId="CommentSubjectChar">
    <w:name w:val="Comment Subject Char"/>
    <w:basedOn w:val="CommentTextChar"/>
    <w:link w:val="CommentSubject"/>
    <w:uiPriority w:val="99"/>
    <w:semiHidden/>
    <w:rsid w:val="006515D8"/>
    <w:rPr>
      <w:b/>
      <w:bCs/>
      <w:sz w:val="20"/>
      <w:szCs w:val="20"/>
    </w:rPr>
  </w:style>
  <w:style w:type="paragraph" w:styleId="BalloonText">
    <w:name w:val="Balloon Text"/>
    <w:basedOn w:val="Normal"/>
    <w:link w:val="BalloonTextChar"/>
    <w:uiPriority w:val="99"/>
    <w:semiHidden/>
    <w:unhideWhenUsed/>
    <w:rsid w:val="006515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5D8"/>
    <w:rPr>
      <w:rFonts w:ascii="Segoe UI" w:hAnsi="Segoe UI" w:cs="Segoe UI"/>
      <w:sz w:val="18"/>
      <w:szCs w:val="18"/>
    </w:rPr>
  </w:style>
  <w:style w:type="paragraph" w:styleId="Header">
    <w:name w:val="header"/>
    <w:basedOn w:val="Normal"/>
    <w:link w:val="HeaderChar"/>
    <w:uiPriority w:val="99"/>
    <w:unhideWhenUsed/>
    <w:rsid w:val="002601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141"/>
  </w:style>
  <w:style w:type="paragraph" w:styleId="Footer">
    <w:name w:val="footer"/>
    <w:basedOn w:val="Normal"/>
    <w:link w:val="FooterChar"/>
    <w:uiPriority w:val="99"/>
    <w:unhideWhenUsed/>
    <w:rsid w:val="00260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141"/>
  </w:style>
  <w:style w:type="paragraph" w:styleId="Revision">
    <w:name w:val="Revision"/>
    <w:hidden/>
    <w:uiPriority w:val="99"/>
    <w:semiHidden/>
    <w:rsid w:val="00FA357B"/>
    <w:pPr>
      <w:spacing w:after="0" w:line="240" w:lineRule="auto"/>
    </w:pPr>
  </w:style>
  <w:style w:type="character" w:customStyle="1" w:styleId="apple-converted-space">
    <w:name w:val="apple-converted-space"/>
    <w:basedOn w:val="DefaultParagraphFont"/>
    <w:rsid w:val="002A56AD"/>
  </w:style>
  <w:style w:type="paragraph" w:styleId="Title">
    <w:name w:val="Title"/>
    <w:basedOn w:val="Normal"/>
    <w:next w:val="Normal"/>
    <w:link w:val="TitleChar"/>
    <w:uiPriority w:val="10"/>
    <w:qFormat/>
    <w:rsid w:val="00AA21B6"/>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AA21B6"/>
    <w:rPr>
      <w:rFonts w:asciiTheme="majorHAnsi" w:eastAsiaTheme="majorEastAsia" w:hAnsiTheme="majorHAnsi" w:cstheme="majorBidi"/>
      <w:b/>
      <w:spacing w:val="-10"/>
      <w:kern w:val="28"/>
      <w:sz w:val="56"/>
      <w:szCs w:val="56"/>
    </w:rPr>
  </w:style>
  <w:style w:type="paragraph" w:styleId="NoSpacing">
    <w:name w:val="No Spacing"/>
    <w:uiPriority w:val="1"/>
    <w:qFormat/>
    <w:rsid w:val="003C5356"/>
    <w:pPr>
      <w:spacing w:after="120" w:line="264" w:lineRule="auto"/>
    </w:pPr>
  </w:style>
  <w:style w:type="table" w:styleId="GridTable4-Accent1">
    <w:name w:val="Grid Table 4 Accent 1"/>
    <w:basedOn w:val="TableNormal"/>
    <w:uiPriority w:val="49"/>
    <w:rsid w:val="00F33E1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5">
    <w:name w:val="Grid Table 4 Accent 5"/>
    <w:basedOn w:val="TableNormal"/>
    <w:uiPriority w:val="49"/>
    <w:rsid w:val="00F33E1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99300B"/>
    <w:rPr>
      <w:color w:val="808080"/>
    </w:rPr>
  </w:style>
  <w:style w:type="paragraph" w:styleId="TOC3">
    <w:name w:val="toc 3"/>
    <w:basedOn w:val="Normal"/>
    <w:next w:val="Normal"/>
    <w:autoRedefine/>
    <w:uiPriority w:val="39"/>
    <w:unhideWhenUsed/>
    <w:rsid w:val="004A01B7"/>
    <w:pPr>
      <w:spacing w:after="100"/>
      <w:ind w:left="400"/>
    </w:pPr>
  </w:style>
  <w:style w:type="character" w:styleId="FollowedHyperlink">
    <w:name w:val="FollowedHyperlink"/>
    <w:basedOn w:val="DefaultParagraphFont"/>
    <w:uiPriority w:val="99"/>
    <w:semiHidden/>
    <w:unhideWhenUsed/>
    <w:rsid w:val="004A4A57"/>
    <w:rPr>
      <w:color w:val="954F72" w:themeColor="followedHyperlink"/>
      <w:u w:val="single"/>
    </w:rPr>
  </w:style>
  <w:style w:type="table" w:styleId="GridTable5Dark-Accent5">
    <w:name w:val="Grid Table 5 Dark Accent 5"/>
    <w:basedOn w:val="TableNormal"/>
    <w:uiPriority w:val="50"/>
    <w:rsid w:val="00A4642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B860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TableParagraph">
    <w:name w:val="Table Paragraph"/>
    <w:basedOn w:val="Normal"/>
    <w:uiPriority w:val="1"/>
    <w:qFormat/>
    <w:rsid w:val="00395EE5"/>
    <w:pPr>
      <w:widowControl w:val="0"/>
      <w:autoSpaceDE w:val="0"/>
      <w:autoSpaceDN w:val="0"/>
      <w:spacing w:after="0" w:line="240" w:lineRule="auto"/>
      <w:ind w:left="282" w:hanging="176"/>
    </w:pPr>
    <w:rPr>
      <w:rFonts w:ascii="Arial" w:eastAsia="Arial" w:hAnsi="Arial" w:cs="Arial"/>
      <w:sz w:val="22"/>
      <w:lang w:val="en-US"/>
    </w:rPr>
  </w:style>
  <w:style w:type="paragraph" w:styleId="BodyText">
    <w:name w:val="Body Text"/>
    <w:basedOn w:val="Normal"/>
    <w:link w:val="BodyTextChar"/>
    <w:uiPriority w:val="1"/>
    <w:qFormat/>
    <w:rsid w:val="00FB05E6"/>
    <w:pPr>
      <w:widowControl w:val="0"/>
      <w:autoSpaceDE w:val="0"/>
      <w:autoSpaceDN w:val="0"/>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uiPriority w:val="1"/>
    <w:rsid w:val="00FB05E6"/>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2E2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0845">
      <w:bodyDiv w:val="1"/>
      <w:marLeft w:val="0"/>
      <w:marRight w:val="0"/>
      <w:marTop w:val="0"/>
      <w:marBottom w:val="0"/>
      <w:divBdr>
        <w:top w:val="none" w:sz="0" w:space="0" w:color="auto"/>
        <w:left w:val="none" w:sz="0" w:space="0" w:color="auto"/>
        <w:bottom w:val="none" w:sz="0" w:space="0" w:color="auto"/>
        <w:right w:val="none" w:sz="0" w:space="0" w:color="auto"/>
      </w:divBdr>
    </w:div>
    <w:div w:id="194736856">
      <w:bodyDiv w:val="1"/>
      <w:marLeft w:val="0"/>
      <w:marRight w:val="0"/>
      <w:marTop w:val="0"/>
      <w:marBottom w:val="0"/>
      <w:divBdr>
        <w:top w:val="none" w:sz="0" w:space="0" w:color="auto"/>
        <w:left w:val="none" w:sz="0" w:space="0" w:color="auto"/>
        <w:bottom w:val="none" w:sz="0" w:space="0" w:color="auto"/>
        <w:right w:val="none" w:sz="0" w:space="0" w:color="auto"/>
      </w:divBdr>
    </w:div>
    <w:div w:id="299768701">
      <w:bodyDiv w:val="1"/>
      <w:marLeft w:val="0"/>
      <w:marRight w:val="0"/>
      <w:marTop w:val="0"/>
      <w:marBottom w:val="0"/>
      <w:divBdr>
        <w:top w:val="none" w:sz="0" w:space="0" w:color="auto"/>
        <w:left w:val="none" w:sz="0" w:space="0" w:color="auto"/>
        <w:bottom w:val="none" w:sz="0" w:space="0" w:color="auto"/>
        <w:right w:val="none" w:sz="0" w:space="0" w:color="auto"/>
      </w:divBdr>
    </w:div>
    <w:div w:id="561138946">
      <w:bodyDiv w:val="1"/>
      <w:marLeft w:val="0"/>
      <w:marRight w:val="0"/>
      <w:marTop w:val="0"/>
      <w:marBottom w:val="0"/>
      <w:divBdr>
        <w:top w:val="none" w:sz="0" w:space="0" w:color="auto"/>
        <w:left w:val="none" w:sz="0" w:space="0" w:color="auto"/>
        <w:bottom w:val="none" w:sz="0" w:space="0" w:color="auto"/>
        <w:right w:val="none" w:sz="0" w:space="0" w:color="auto"/>
      </w:divBdr>
    </w:div>
    <w:div w:id="688065145">
      <w:bodyDiv w:val="1"/>
      <w:marLeft w:val="0"/>
      <w:marRight w:val="0"/>
      <w:marTop w:val="0"/>
      <w:marBottom w:val="0"/>
      <w:divBdr>
        <w:top w:val="none" w:sz="0" w:space="0" w:color="auto"/>
        <w:left w:val="none" w:sz="0" w:space="0" w:color="auto"/>
        <w:bottom w:val="none" w:sz="0" w:space="0" w:color="auto"/>
        <w:right w:val="none" w:sz="0" w:space="0" w:color="auto"/>
      </w:divBdr>
    </w:div>
    <w:div w:id="952051345">
      <w:bodyDiv w:val="1"/>
      <w:marLeft w:val="0"/>
      <w:marRight w:val="0"/>
      <w:marTop w:val="0"/>
      <w:marBottom w:val="0"/>
      <w:divBdr>
        <w:top w:val="none" w:sz="0" w:space="0" w:color="auto"/>
        <w:left w:val="none" w:sz="0" w:space="0" w:color="auto"/>
        <w:bottom w:val="none" w:sz="0" w:space="0" w:color="auto"/>
        <w:right w:val="none" w:sz="0" w:space="0" w:color="auto"/>
      </w:divBdr>
    </w:div>
    <w:div w:id="971909519">
      <w:bodyDiv w:val="1"/>
      <w:marLeft w:val="0"/>
      <w:marRight w:val="0"/>
      <w:marTop w:val="0"/>
      <w:marBottom w:val="0"/>
      <w:divBdr>
        <w:top w:val="none" w:sz="0" w:space="0" w:color="auto"/>
        <w:left w:val="none" w:sz="0" w:space="0" w:color="auto"/>
        <w:bottom w:val="none" w:sz="0" w:space="0" w:color="auto"/>
        <w:right w:val="none" w:sz="0" w:space="0" w:color="auto"/>
      </w:divBdr>
    </w:div>
    <w:div w:id="162878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www.herdsa.org.au/herdsa-review-higher-education-vol-3/25-55"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file:///\\staff.ad.curtin.edu.au\common\PER\VC\Shared\CLT\CourseTeachingQuality\PREP\PREP%202020\1Final%20docs%20-%20ready%20to%20go\Curtin_Values_Matrix.pdf"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staffportal.curtin.edu.au/employment/career-development/academic-capability-framework/"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taffportal.curtin.edu.au/employment/career-development/academic-capability-framework/" TargetMode="External"/><Relationship Id="rId20" Type="http://schemas.openxmlformats.org/officeDocument/2006/relationships/hyperlink" Target="https://www.vai.org/research/postdoctoral-programs/?tabUrl=current-postdoc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teachingexcellence@curtin.edu.au" TargetMode="External"/><Relationship Id="rId24" Type="http://schemas.openxmlformats.org/officeDocument/2006/relationships/hyperlink" Target="mailto:teachingexcellence@curtin.edu.au"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1.jpe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www.curtin.edu.au/news/oasis-news/making-milestones-a-phd-is-really-you/"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s://staffportal.curtin.edu.au/employment/career-development/academic-capability-framework/" TargetMode="External"/><Relationship Id="rId27" Type="http://schemas.openxmlformats.org/officeDocument/2006/relationships/header" Target="header2.xml"/><Relationship Id="rId30"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cid:image004.png@01D5DCE7.BF447B30"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cid:image004.png@01D5DCE7.BF447B30"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1ABFB25EE934439F574BC264F0B8E6" ma:contentTypeVersion="9" ma:contentTypeDescription="Create a new document." ma:contentTypeScope="" ma:versionID="d71fd99c01e35dd4bcdc59f5b3579f1b">
  <xsd:schema xmlns:xsd="http://www.w3.org/2001/XMLSchema" xmlns:xs="http://www.w3.org/2001/XMLSchema" xmlns:p="http://schemas.microsoft.com/office/2006/metadata/properties" xmlns:ns3="5053a65b-a790-45aa-b23d-3e4902a85933" targetNamespace="http://schemas.microsoft.com/office/2006/metadata/properties" ma:root="true" ma:fieldsID="43a9aed1e41dc1cd7f998ac2d93e8d01" ns3:_="">
    <xsd:import namespace="5053a65b-a790-45aa-b23d-3e4902a8593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53a65b-a790-45aa-b23d-3e4902a859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BDA523-1C5E-4BEB-BE40-652D63BE95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53a65b-a790-45aa-b23d-3e4902a859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0FBA89-C04D-4E44-BA2C-582351BC3E3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FA3D4C9-57F3-4C3D-8707-C74370579BE7}">
  <ds:schemaRefs>
    <ds:schemaRef ds:uri="http://schemas.openxmlformats.org/officeDocument/2006/bibliography"/>
  </ds:schemaRefs>
</ds:datastoreItem>
</file>

<file path=customXml/itemProps4.xml><?xml version="1.0" encoding="utf-8"?>
<ds:datastoreItem xmlns:ds="http://schemas.openxmlformats.org/officeDocument/2006/customXml" ds:itemID="{43E8766D-210D-4744-AAB9-36B558E592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1691</TotalTime>
  <Pages>13</Pages>
  <Words>4431</Words>
  <Characters>25262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Curtin University</Company>
  <LinksUpToDate>false</LinksUpToDate>
  <CharactersWithSpaces>29634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Calligaro</dc:creator>
  <cp:keywords/>
  <dc:description/>
  <cp:lastModifiedBy>Rodrigo Carlessi</cp:lastModifiedBy>
  <cp:revision>196</cp:revision>
  <cp:lastPrinted>2021-06-02T03:13:00Z</cp:lastPrinted>
  <dcterms:created xsi:type="dcterms:W3CDTF">2022-07-05T04:59:00Z</dcterms:created>
  <dcterms:modified xsi:type="dcterms:W3CDTF">2023-06-14T02:15:00Z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0x010100CD1ABFB25EE934439F574BC264F0B8E6</vt:lpwstr>
  </property>
</Properties>
</file>